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D6680" w14:textId="77777777" w:rsidR="00B9655E" w:rsidRPr="000C3B47" w:rsidRDefault="00B9655E" w:rsidP="00B9655E">
      <w:pPr>
        <w:pStyle w:val="Ttulo1"/>
        <w:jc w:val="center"/>
        <w:rPr>
          <w:lang w:val="es-MX"/>
        </w:rPr>
      </w:pPr>
      <w:r>
        <w:rPr>
          <w:noProof/>
          <w:lang w:val="es-MX" w:eastAsia="es-MX"/>
        </w:rPr>
        <w:drawing>
          <wp:anchor distT="0" distB="0" distL="114300" distR="114300" simplePos="0" relativeHeight="251649536" behindDoc="1" locked="0" layoutInCell="1" allowOverlap="1" wp14:anchorId="1D85FEC1" wp14:editId="388AF4E0">
            <wp:simplePos x="0" y="0"/>
            <wp:positionH relativeFrom="column">
              <wp:posOffset>-685800</wp:posOffset>
            </wp:positionH>
            <wp:positionV relativeFrom="paragraph">
              <wp:posOffset>-914401</wp:posOffset>
            </wp:positionV>
            <wp:extent cx="7965798" cy="11268075"/>
            <wp:effectExtent l="0" t="0" r="0" b="0"/>
            <wp:wrapNone/>
            <wp:docPr id="1" name="Picture 1" descr="G:\fond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do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66294" cy="11268777"/>
                    </a:xfrm>
                    <a:prstGeom prst="rect">
                      <a:avLst/>
                    </a:prstGeom>
                    <a:noFill/>
                    <a:ln>
                      <a:noFill/>
                    </a:ln>
                  </pic:spPr>
                </pic:pic>
              </a:graphicData>
            </a:graphic>
            <wp14:sizeRelH relativeFrom="page">
              <wp14:pctWidth>0</wp14:pctWidth>
            </wp14:sizeRelH>
            <wp14:sizeRelV relativeFrom="page">
              <wp14:pctHeight>0</wp14:pctHeight>
            </wp14:sizeRelV>
          </wp:anchor>
        </w:drawing>
      </w:r>
      <w:r w:rsidR="00D821CA" w:rsidRPr="00D80AA2">
        <w:rPr>
          <w:noProof/>
          <w:lang w:val="es-MX" w:eastAsia="es-MX"/>
        </w:rPr>
        <mc:AlternateContent>
          <mc:Choice Requires="wps">
            <w:drawing>
              <wp:anchor distT="0" distB="0" distL="114300" distR="114300" simplePos="0" relativeHeight="251638272" behindDoc="0" locked="0" layoutInCell="1" allowOverlap="1" wp14:anchorId="45E10925" wp14:editId="6528AD20">
                <wp:simplePos x="0" y="0"/>
                <wp:positionH relativeFrom="margin">
                  <wp:posOffset>741143</wp:posOffset>
                </wp:positionH>
                <wp:positionV relativeFrom="paragraph">
                  <wp:posOffset>-11875</wp:posOffset>
                </wp:positionV>
                <wp:extent cx="5890161" cy="9666514"/>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161" cy="9666514"/>
                        </a:xfrm>
                        <a:prstGeom prst="rect">
                          <a:avLst/>
                        </a:prstGeom>
                        <a:noFill/>
                        <a:ln w="9525">
                          <a:noFill/>
                          <a:miter lim="800000"/>
                          <a:headEnd/>
                          <a:tailEnd/>
                        </a:ln>
                      </wps:spPr>
                      <wps:txbx>
                        <w:txbxContent>
                          <w:p w14:paraId="237A55E2" w14:textId="77777777" w:rsidR="00017B0E" w:rsidRPr="00D821CA" w:rsidRDefault="00017B0E" w:rsidP="004A646F">
                            <w:pPr>
                              <w:spacing w:line="240" w:lineRule="auto"/>
                              <w:jc w:val="center"/>
                              <w:rPr>
                                <w:rFonts w:ascii="Andalus" w:hAnsi="Andalus" w:cs="Andalus"/>
                                <w:b/>
                                <w:sz w:val="40"/>
                                <w:szCs w:val="40"/>
                              </w:rPr>
                            </w:pPr>
                            <w:r w:rsidRPr="00D821CA">
                              <w:rPr>
                                <w:rFonts w:ascii="Andalus" w:hAnsi="Andalus" w:cs="Andalus"/>
                                <w:b/>
                                <w:sz w:val="40"/>
                                <w:szCs w:val="40"/>
                              </w:rPr>
                              <w:t>Universidad Tecnológica del</w:t>
                            </w:r>
                          </w:p>
                          <w:p w14:paraId="273D9040" w14:textId="77777777" w:rsidR="00017B0E" w:rsidRPr="00D821CA" w:rsidRDefault="00017B0E" w:rsidP="004A646F">
                            <w:pPr>
                              <w:spacing w:line="240" w:lineRule="auto"/>
                              <w:jc w:val="center"/>
                              <w:rPr>
                                <w:rFonts w:ascii="Andalus" w:hAnsi="Andalus" w:cs="Andalus"/>
                                <w:b/>
                                <w:sz w:val="40"/>
                                <w:szCs w:val="40"/>
                              </w:rPr>
                            </w:pPr>
                            <w:r w:rsidRPr="00D821CA">
                              <w:rPr>
                                <w:rFonts w:ascii="Andalus" w:hAnsi="Andalus" w:cs="Andalus"/>
                                <w:b/>
                                <w:sz w:val="40"/>
                                <w:szCs w:val="40"/>
                              </w:rPr>
                              <w:t>Centro de Veracruz</w:t>
                            </w:r>
                          </w:p>
                          <w:p w14:paraId="7FD3B639" w14:textId="77777777" w:rsidR="00017B0E" w:rsidRPr="00D821CA" w:rsidRDefault="00017B0E" w:rsidP="004A646F">
                            <w:pPr>
                              <w:spacing w:after="0"/>
                              <w:jc w:val="center"/>
                              <w:rPr>
                                <w:rFonts w:ascii="Andalus" w:hAnsi="Andalus" w:cs="Andalus"/>
                                <w:b/>
                                <w:sz w:val="32"/>
                              </w:rPr>
                            </w:pPr>
                            <w:r w:rsidRPr="00D821CA">
                              <w:rPr>
                                <w:rFonts w:ascii="Andalus" w:hAnsi="Andalus" w:cs="Andalus"/>
                                <w:b/>
                                <w:sz w:val="32"/>
                              </w:rPr>
                              <w:t>Ingeniería en Tecnologías de la Información</w:t>
                            </w:r>
                          </w:p>
                          <w:p w14:paraId="780293C7" w14:textId="77777777" w:rsidR="00017B0E" w:rsidRDefault="00017B0E" w:rsidP="004A646F">
                            <w:pPr>
                              <w:spacing w:after="0"/>
                              <w:jc w:val="center"/>
                              <w:rPr>
                                <w:rFonts w:ascii="Andalus" w:hAnsi="Andalus" w:cs="Andalus"/>
                                <w:sz w:val="32"/>
                              </w:rPr>
                            </w:pPr>
                            <w:r>
                              <w:rPr>
                                <w:rFonts w:ascii="Andalus" w:hAnsi="Andalus" w:cs="Andalus"/>
                                <w:sz w:val="32"/>
                              </w:rPr>
                              <w:t>7A</w:t>
                            </w:r>
                          </w:p>
                          <w:p w14:paraId="15EC28DD" w14:textId="77777777" w:rsidR="00017B0E" w:rsidRPr="00D821CA" w:rsidRDefault="00017B0E" w:rsidP="00551AE9">
                            <w:pPr>
                              <w:spacing w:after="0"/>
                              <w:jc w:val="center"/>
                              <w:rPr>
                                <w:rFonts w:ascii="Andalus" w:hAnsi="Andalus" w:cs="Andalus"/>
                                <w:b/>
                                <w:sz w:val="32"/>
                              </w:rPr>
                            </w:pPr>
                            <w:r w:rsidRPr="00D821CA">
                              <w:rPr>
                                <w:rFonts w:ascii="Andalus" w:hAnsi="Andalus" w:cs="Andalus"/>
                                <w:b/>
                                <w:sz w:val="32"/>
                              </w:rPr>
                              <w:t xml:space="preserve">Presenta: </w:t>
                            </w:r>
                          </w:p>
                          <w:p w14:paraId="1FE86B99"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Molina Fidencio José Manuel</w:t>
                            </w:r>
                          </w:p>
                          <w:p w14:paraId="327480BC"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 xml:space="preserve">García González José Antonio </w:t>
                            </w:r>
                          </w:p>
                          <w:p w14:paraId="3A7B6FF5"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 xml:space="preserve">Ángel Martínez Hernández </w:t>
                            </w:r>
                          </w:p>
                          <w:p w14:paraId="2C82E4AB"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Alducin Vázquez Jorge</w:t>
                            </w:r>
                          </w:p>
                          <w:p w14:paraId="348B45B8" w14:textId="77777777" w:rsidR="00017B0E" w:rsidRDefault="00017B0E" w:rsidP="00551AE9">
                            <w:pPr>
                              <w:rPr>
                                <w:rFonts w:ascii="Andalus" w:hAnsi="Andalus" w:cs="Andalus"/>
                                <w:sz w:val="28"/>
                                <w:lang w:val="es-MX"/>
                              </w:rPr>
                            </w:pPr>
                          </w:p>
                          <w:p w14:paraId="5DFE7643" w14:textId="77777777" w:rsidR="00017B0E" w:rsidRPr="00D821CA" w:rsidRDefault="00017B0E" w:rsidP="00551AE9">
                            <w:pPr>
                              <w:jc w:val="center"/>
                              <w:rPr>
                                <w:rFonts w:ascii="Andalus" w:hAnsi="Andalus" w:cs="Andalus"/>
                                <w:b/>
                                <w:sz w:val="28"/>
                                <w:szCs w:val="28"/>
                                <w:lang w:val="es-MX"/>
                              </w:rPr>
                            </w:pPr>
                            <w:r w:rsidRPr="00D821CA">
                              <w:rPr>
                                <w:rFonts w:ascii="Andalus" w:hAnsi="Andalus" w:cs="Andalus"/>
                                <w:b/>
                                <w:sz w:val="28"/>
                                <w:szCs w:val="28"/>
                                <w:lang w:val="es-MX"/>
                              </w:rPr>
                              <w:t>Proyecto: Recicla tu entrada</w:t>
                            </w:r>
                          </w:p>
                          <w:p w14:paraId="060BE10E" w14:textId="77777777" w:rsidR="00017B0E" w:rsidRDefault="00017B0E" w:rsidP="00551AE9">
                            <w:pPr>
                              <w:jc w:val="center"/>
                              <w:rPr>
                                <w:rFonts w:ascii="Andalus" w:hAnsi="Andalus" w:cs="Andalus"/>
                                <w:sz w:val="32"/>
                                <w:lang w:val="es-MX"/>
                              </w:rPr>
                            </w:pPr>
                          </w:p>
                          <w:p w14:paraId="10C57B1B" w14:textId="77777777" w:rsidR="00017B0E" w:rsidRDefault="00017B0E" w:rsidP="004A646F">
                            <w:pPr>
                              <w:spacing w:after="0"/>
                              <w:jc w:val="center"/>
                              <w:rPr>
                                <w:rFonts w:ascii="Andalus" w:hAnsi="Andalus" w:cs="Andalus"/>
                                <w:sz w:val="32"/>
                              </w:rPr>
                            </w:pPr>
                          </w:p>
                          <w:p w14:paraId="031063F3" w14:textId="77777777" w:rsidR="00017B0E" w:rsidRDefault="00017B0E" w:rsidP="004A646F">
                            <w:pPr>
                              <w:spacing w:after="0"/>
                              <w:jc w:val="center"/>
                              <w:rPr>
                                <w:rFonts w:ascii="Andalus" w:hAnsi="Andalus" w:cs="Andalus"/>
                                <w:sz w:val="32"/>
                              </w:rPr>
                            </w:pPr>
                          </w:p>
                          <w:p w14:paraId="26D70A0A" w14:textId="77777777" w:rsidR="00017B0E" w:rsidRDefault="00017B0E" w:rsidP="004A646F">
                            <w:pPr>
                              <w:spacing w:line="240" w:lineRule="auto"/>
                              <w:jc w:val="center"/>
                              <w:rPr>
                                <w:rFonts w:ascii="Andalus" w:hAnsi="Andalus" w:cs="Andalus"/>
                                <w:b/>
                                <w:sz w:val="56"/>
                              </w:rPr>
                            </w:pPr>
                          </w:p>
                          <w:p w14:paraId="22A8F448" w14:textId="77777777" w:rsidR="00017B0E" w:rsidRDefault="00017B0E" w:rsidP="004A646F">
                            <w:pPr>
                              <w:spacing w:line="240" w:lineRule="auto"/>
                              <w:jc w:val="center"/>
                              <w:rPr>
                                <w:rFonts w:ascii="Andalus" w:hAnsi="Andalus" w:cs="Andalus"/>
                                <w:b/>
                                <w:sz w:val="56"/>
                              </w:rPr>
                            </w:pPr>
                          </w:p>
                          <w:p w14:paraId="46B0460C" w14:textId="77777777" w:rsidR="00017B0E" w:rsidRDefault="00017B0E" w:rsidP="004A646F">
                            <w:pPr>
                              <w:spacing w:line="240" w:lineRule="auto"/>
                              <w:jc w:val="center"/>
                              <w:rPr>
                                <w:rFonts w:ascii="Andalus" w:hAnsi="Andalus" w:cs="Andalus"/>
                                <w:b/>
                                <w:sz w:val="56"/>
                              </w:rPr>
                            </w:pPr>
                          </w:p>
                          <w:p w14:paraId="737C16AB" w14:textId="77777777" w:rsidR="00017B0E" w:rsidRDefault="00017B0E" w:rsidP="004A646F">
                            <w:pPr>
                              <w:spacing w:line="240" w:lineRule="auto"/>
                              <w:jc w:val="center"/>
                              <w:rPr>
                                <w:rFonts w:ascii="Andalus" w:hAnsi="Andalus" w:cs="Andalus"/>
                                <w:b/>
                                <w:sz w:val="56"/>
                              </w:rPr>
                            </w:pPr>
                          </w:p>
                          <w:p w14:paraId="7A7E95EE" w14:textId="77777777" w:rsidR="00017B0E" w:rsidRDefault="00017B0E" w:rsidP="004A646F">
                            <w:pPr>
                              <w:spacing w:line="240" w:lineRule="auto"/>
                              <w:jc w:val="center"/>
                              <w:rPr>
                                <w:rFonts w:ascii="Andalus" w:hAnsi="Andalus" w:cs="Andalus"/>
                                <w:b/>
                                <w:sz w:val="56"/>
                              </w:rPr>
                            </w:pPr>
                          </w:p>
                          <w:p w14:paraId="654AB662" w14:textId="77777777" w:rsidR="00017B0E" w:rsidRDefault="00017B0E" w:rsidP="004A646F">
                            <w:pPr>
                              <w:spacing w:line="240" w:lineRule="auto"/>
                              <w:jc w:val="center"/>
                              <w:rPr>
                                <w:rFonts w:ascii="Andalus" w:hAnsi="Andalus" w:cs="Andalus"/>
                                <w:b/>
                                <w:sz w:val="28"/>
                                <w:szCs w:val="28"/>
                              </w:rPr>
                            </w:pPr>
                          </w:p>
                          <w:p w14:paraId="7E43AF3B" w14:textId="77777777" w:rsidR="00017B0E" w:rsidRPr="00D821CA" w:rsidRDefault="00017B0E" w:rsidP="004A646F">
                            <w:pPr>
                              <w:spacing w:line="240" w:lineRule="auto"/>
                              <w:jc w:val="center"/>
                              <w:rPr>
                                <w:rFonts w:ascii="Andalus" w:hAnsi="Andalus" w:cs="Andalus"/>
                                <w:b/>
                                <w:sz w:val="28"/>
                                <w:szCs w:val="28"/>
                              </w:rPr>
                            </w:pPr>
                            <w:r>
                              <w:rPr>
                                <w:rFonts w:ascii="Andalus" w:hAnsi="Andalus" w:cs="Andalus"/>
                                <w:b/>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E10925" id="_x0000_t202" coordsize="21600,21600" o:spt="202" path="m,l,21600r21600,l21600,xe">
                <v:stroke joinstyle="miter"/>
                <v:path gradientshapeok="t" o:connecttype="rect"/>
              </v:shapetype>
              <v:shape id="Cuadro de texto 2" o:spid="_x0000_s1026" type="#_x0000_t202" style="position:absolute;left:0;text-align:left;margin-left:58.35pt;margin-top:-.95pt;width:463.8pt;height:761.1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" filled="f" stroked="f">
                <v:textbox>
                  <w:txbxContent>
                    <w:p w14:paraId="237A55E2" w14:textId="77777777" w:rsidR="00017B0E" w:rsidRPr="00D821CA" w:rsidRDefault="00017B0E" w:rsidP="004A646F">
                      <w:pPr>
                        <w:spacing w:line="240" w:lineRule="auto"/>
                        <w:jc w:val="center"/>
                        <w:rPr>
                          <w:rFonts w:ascii="Andalus" w:hAnsi="Andalus" w:cs="Andalus"/>
                          <w:b/>
                          <w:sz w:val="40"/>
                          <w:szCs w:val="40"/>
                        </w:rPr>
                      </w:pPr>
                      <w:r w:rsidRPr="00D821CA">
                        <w:rPr>
                          <w:rFonts w:ascii="Andalus" w:hAnsi="Andalus" w:cs="Andalus"/>
                          <w:b/>
                          <w:sz w:val="40"/>
                          <w:szCs w:val="40"/>
                        </w:rPr>
                        <w:t>Universidad Tecnológica del</w:t>
                      </w:r>
                    </w:p>
                    <w:p w14:paraId="273D9040" w14:textId="77777777" w:rsidR="00017B0E" w:rsidRPr="00D821CA" w:rsidRDefault="00017B0E" w:rsidP="004A646F">
                      <w:pPr>
                        <w:spacing w:line="240" w:lineRule="auto"/>
                        <w:jc w:val="center"/>
                        <w:rPr>
                          <w:rFonts w:ascii="Andalus" w:hAnsi="Andalus" w:cs="Andalus"/>
                          <w:b/>
                          <w:sz w:val="40"/>
                          <w:szCs w:val="40"/>
                        </w:rPr>
                      </w:pPr>
                      <w:r w:rsidRPr="00D821CA">
                        <w:rPr>
                          <w:rFonts w:ascii="Andalus" w:hAnsi="Andalus" w:cs="Andalus"/>
                          <w:b/>
                          <w:sz w:val="40"/>
                          <w:szCs w:val="40"/>
                        </w:rPr>
                        <w:t>Centro de Veracruz</w:t>
                      </w:r>
                    </w:p>
                    <w:p w14:paraId="7FD3B639" w14:textId="77777777" w:rsidR="00017B0E" w:rsidRPr="00D821CA" w:rsidRDefault="00017B0E" w:rsidP="004A646F">
                      <w:pPr>
                        <w:spacing w:after="0"/>
                        <w:jc w:val="center"/>
                        <w:rPr>
                          <w:rFonts w:ascii="Andalus" w:hAnsi="Andalus" w:cs="Andalus"/>
                          <w:b/>
                          <w:sz w:val="32"/>
                        </w:rPr>
                      </w:pPr>
                      <w:r w:rsidRPr="00D821CA">
                        <w:rPr>
                          <w:rFonts w:ascii="Andalus" w:hAnsi="Andalus" w:cs="Andalus"/>
                          <w:b/>
                          <w:sz w:val="32"/>
                        </w:rPr>
                        <w:t>Ingeniería en Tecnologías de la Información</w:t>
                      </w:r>
                    </w:p>
                    <w:p w14:paraId="780293C7" w14:textId="77777777" w:rsidR="00017B0E" w:rsidRDefault="00017B0E" w:rsidP="004A646F">
                      <w:pPr>
                        <w:spacing w:after="0"/>
                        <w:jc w:val="center"/>
                        <w:rPr>
                          <w:rFonts w:ascii="Andalus" w:hAnsi="Andalus" w:cs="Andalus"/>
                          <w:sz w:val="32"/>
                        </w:rPr>
                      </w:pPr>
                      <w:r>
                        <w:rPr>
                          <w:rFonts w:ascii="Andalus" w:hAnsi="Andalus" w:cs="Andalus"/>
                          <w:sz w:val="32"/>
                        </w:rPr>
                        <w:t>7A</w:t>
                      </w:r>
                    </w:p>
                    <w:p w14:paraId="15EC28DD" w14:textId="77777777" w:rsidR="00017B0E" w:rsidRPr="00D821CA" w:rsidRDefault="00017B0E" w:rsidP="00551AE9">
                      <w:pPr>
                        <w:spacing w:after="0"/>
                        <w:jc w:val="center"/>
                        <w:rPr>
                          <w:rFonts w:ascii="Andalus" w:hAnsi="Andalus" w:cs="Andalus"/>
                          <w:b/>
                          <w:sz w:val="32"/>
                        </w:rPr>
                      </w:pPr>
                      <w:r w:rsidRPr="00D821CA">
                        <w:rPr>
                          <w:rFonts w:ascii="Andalus" w:hAnsi="Andalus" w:cs="Andalus"/>
                          <w:b/>
                          <w:sz w:val="32"/>
                        </w:rPr>
                        <w:t xml:space="preserve">Presenta: </w:t>
                      </w:r>
                    </w:p>
                    <w:p w14:paraId="1FE86B99"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Molina Fidencio José Manuel</w:t>
                      </w:r>
                    </w:p>
                    <w:p w14:paraId="327480BC"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 xml:space="preserve">García González José Antonio </w:t>
                      </w:r>
                    </w:p>
                    <w:p w14:paraId="3A7B6FF5"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 xml:space="preserve">Ángel Martínez Hernández </w:t>
                      </w:r>
                    </w:p>
                    <w:p w14:paraId="2C82E4AB" w14:textId="77777777" w:rsidR="00017B0E" w:rsidRPr="00D821CA" w:rsidRDefault="00017B0E" w:rsidP="00551AE9">
                      <w:pPr>
                        <w:pStyle w:val="Prrafodelista"/>
                        <w:numPr>
                          <w:ilvl w:val="0"/>
                          <w:numId w:val="7"/>
                        </w:numPr>
                        <w:rPr>
                          <w:rFonts w:ascii="Andalus" w:hAnsi="Andalus" w:cs="Andalus"/>
                          <w:b/>
                          <w:sz w:val="28"/>
                          <w:lang w:val="es-MX"/>
                        </w:rPr>
                      </w:pPr>
                      <w:r w:rsidRPr="00D821CA">
                        <w:rPr>
                          <w:rFonts w:ascii="Andalus" w:hAnsi="Andalus" w:cs="Andalus"/>
                          <w:b/>
                          <w:sz w:val="28"/>
                          <w:lang w:val="es-MX"/>
                        </w:rPr>
                        <w:t>Alducin Vázquez Jorge</w:t>
                      </w:r>
                    </w:p>
                    <w:p w14:paraId="348B45B8" w14:textId="77777777" w:rsidR="00017B0E" w:rsidRDefault="00017B0E" w:rsidP="00551AE9">
                      <w:pPr>
                        <w:rPr>
                          <w:rFonts w:ascii="Andalus" w:hAnsi="Andalus" w:cs="Andalus"/>
                          <w:sz w:val="28"/>
                          <w:lang w:val="es-MX"/>
                        </w:rPr>
                      </w:pPr>
                    </w:p>
                    <w:p w14:paraId="5DFE7643" w14:textId="77777777" w:rsidR="00017B0E" w:rsidRPr="00D821CA" w:rsidRDefault="00017B0E" w:rsidP="00551AE9">
                      <w:pPr>
                        <w:jc w:val="center"/>
                        <w:rPr>
                          <w:rFonts w:ascii="Andalus" w:hAnsi="Andalus" w:cs="Andalus"/>
                          <w:b/>
                          <w:sz w:val="28"/>
                          <w:szCs w:val="28"/>
                          <w:lang w:val="es-MX"/>
                        </w:rPr>
                      </w:pPr>
                      <w:r w:rsidRPr="00D821CA">
                        <w:rPr>
                          <w:rFonts w:ascii="Andalus" w:hAnsi="Andalus" w:cs="Andalus"/>
                          <w:b/>
                          <w:sz w:val="28"/>
                          <w:szCs w:val="28"/>
                          <w:lang w:val="es-MX"/>
                        </w:rPr>
                        <w:t>Proyecto: Recicla tu entrada</w:t>
                      </w:r>
                    </w:p>
                    <w:p w14:paraId="060BE10E" w14:textId="77777777" w:rsidR="00017B0E" w:rsidRDefault="00017B0E" w:rsidP="00551AE9">
                      <w:pPr>
                        <w:jc w:val="center"/>
                        <w:rPr>
                          <w:rFonts w:ascii="Andalus" w:hAnsi="Andalus" w:cs="Andalus"/>
                          <w:sz w:val="32"/>
                          <w:lang w:val="es-MX"/>
                        </w:rPr>
                      </w:pPr>
                    </w:p>
                    <w:p w14:paraId="10C57B1B" w14:textId="77777777" w:rsidR="00017B0E" w:rsidRDefault="00017B0E" w:rsidP="004A646F">
                      <w:pPr>
                        <w:spacing w:after="0"/>
                        <w:jc w:val="center"/>
                        <w:rPr>
                          <w:rFonts w:ascii="Andalus" w:hAnsi="Andalus" w:cs="Andalus"/>
                          <w:sz w:val="32"/>
                        </w:rPr>
                      </w:pPr>
                    </w:p>
                    <w:p w14:paraId="031063F3" w14:textId="77777777" w:rsidR="00017B0E" w:rsidRDefault="00017B0E" w:rsidP="004A646F">
                      <w:pPr>
                        <w:spacing w:after="0"/>
                        <w:jc w:val="center"/>
                        <w:rPr>
                          <w:rFonts w:ascii="Andalus" w:hAnsi="Andalus" w:cs="Andalus"/>
                          <w:sz w:val="32"/>
                        </w:rPr>
                      </w:pPr>
                    </w:p>
                    <w:p w14:paraId="26D70A0A" w14:textId="77777777" w:rsidR="00017B0E" w:rsidRDefault="00017B0E" w:rsidP="004A646F">
                      <w:pPr>
                        <w:spacing w:line="240" w:lineRule="auto"/>
                        <w:jc w:val="center"/>
                        <w:rPr>
                          <w:rFonts w:ascii="Andalus" w:hAnsi="Andalus" w:cs="Andalus"/>
                          <w:b/>
                          <w:sz w:val="56"/>
                        </w:rPr>
                      </w:pPr>
                    </w:p>
                    <w:p w14:paraId="22A8F448" w14:textId="77777777" w:rsidR="00017B0E" w:rsidRDefault="00017B0E" w:rsidP="004A646F">
                      <w:pPr>
                        <w:spacing w:line="240" w:lineRule="auto"/>
                        <w:jc w:val="center"/>
                        <w:rPr>
                          <w:rFonts w:ascii="Andalus" w:hAnsi="Andalus" w:cs="Andalus"/>
                          <w:b/>
                          <w:sz w:val="56"/>
                        </w:rPr>
                      </w:pPr>
                    </w:p>
                    <w:p w14:paraId="46B0460C" w14:textId="77777777" w:rsidR="00017B0E" w:rsidRDefault="00017B0E" w:rsidP="004A646F">
                      <w:pPr>
                        <w:spacing w:line="240" w:lineRule="auto"/>
                        <w:jc w:val="center"/>
                        <w:rPr>
                          <w:rFonts w:ascii="Andalus" w:hAnsi="Andalus" w:cs="Andalus"/>
                          <w:b/>
                          <w:sz w:val="56"/>
                        </w:rPr>
                      </w:pPr>
                    </w:p>
                    <w:p w14:paraId="737C16AB" w14:textId="77777777" w:rsidR="00017B0E" w:rsidRDefault="00017B0E" w:rsidP="004A646F">
                      <w:pPr>
                        <w:spacing w:line="240" w:lineRule="auto"/>
                        <w:jc w:val="center"/>
                        <w:rPr>
                          <w:rFonts w:ascii="Andalus" w:hAnsi="Andalus" w:cs="Andalus"/>
                          <w:b/>
                          <w:sz w:val="56"/>
                        </w:rPr>
                      </w:pPr>
                    </w:p>
                    <w:p w14:paraId="7A7E95EE" w14:textId="77777777" w:rsidR="00017B0E" w:rsidRDefault="00017B0E" w:rsidP="004A646F">
                      <w:pPr>
                        <w:spacing w:line="240" w:lineRule="auto"/>
                        <w:jc w:val="center"/>
                        <w:rPr>
                          <w:rFonts w:ascii="Andalus" w:hAnsi="Andalus" w:cs="Andalus"/>
                          <w:b/>
                          <w:sz w:val="56"/>
                        </w:rPr>
                      </w:pPr>
                    </w:p>
                    <w:p w14:paraId="654AB662" w14:textId="77777777" w:rsidR="00017B0E" w:rsidRDefault="00017B0E" w:rsidP="004A646F">
                      <w:pPr>
                        <w:spacing w:line="240" w:lineRule="auto"/>
                        <w:jc w:val="center"/>
                        <w:rPr>
                          <w:rFonts w:ascii="Andalus" w:hAnsi="Andalus" w:cs="Andalus"/>
                          <w:b/>
                          <w:sz w:val="28"/>
                          <w:szCs w:val="28"/>
                        </w:rPr>
                      </w:pPr>
                    </w:p>
                    <w:p w14:paraId="7E43AF3B" w14:textId="77777777" w:rsidR="00017B0E" w:rsidRPr="00D821CA" w:rsidRDefault="00017B0E" w:rsidP="004A646F">
                      <w:pPr>
                        <w:spacing w:line="240" w:lineRule="auto"/>
                        <w:jc w:val="center"/>
                        <w:rPr>
                          <w:rFonts w:ascii="Andalus" w:hAnsi="Andalus" w:cs="Andalus"/>
                          <w:b/>
                          <w:sz w:val="28"/>
                          <w:szCs w:val="28"/>
                        </w:rPr>
                      </w:pPr>
                      <w:r>
                        <w:rPr>
                          <w:rFonts w:ascii="Andalus" w:hAnsi="Andalus" w:cs="Andalus"/>
                          <w:b/>
                          <w:sz w:val="28"/>
                          <w:szCs w:val="28"/>
                        </w:rPr>
                        <w:t xml:space="preserve">                                       </w:t>
                      </w:r>
                    </w:p>
                  </w:txbxContent>
                </v:textbox>
                <w10:wrap anchorx="margin"/>
              </v:shape>
            </w:pict>
          </mc:Fallback>
        </mc:AlternateContent>
      </w:r>
      <w:r w:rsidR="00551AE9">
        <w:rPr>
          <w:noProof/>
          <w:lang w:val="es-MX" w:eastAsia="es-MX"/>
        </w:rPr>
        <w:drawing>
          <wp:anchor distT="0" distB="0" distL="114300" distR="114300" simplePos="0" relativeHeight="251641344" behindDoc="0" locked="0" layoutInCell="1" allowOverlap="1" wp14:anchorId="648698E9" wp14:editId="1AA51F41">
            <wp:simplePos x="0" y="0"/>
            <wp:positionH relativeFrom="column">
              <wp:posOffset>2744129</wp:posOffset>
            </wp:positionH>
            <wp:positionV relativeFrom="paragraph">
              <wp:posOffset>4390419</wp:posOffset>
            </wp:positionV>
            <wp:extent cx="809625" cy="809625"/>
            <wp:effectExtent l="133350" t="0" r="47625" b="142875"/>
            <wp:wrapTopAndBottom/>
            <wp:docPr id="7" name="Imagen 7" descr="https://cdn4.iconfinder.com/data/icons/pretty_office_3/128/ti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4.iconfinder.com/data/icons/pretty_office_3/128/ticke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380508">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A646F" w:rsidRPr="00D80AA2">
        <w:rPr>
          <w:noProof/>
          <w:lang w:val="es-MX" w:eastAsia="es-MX"/>
        </w:rPr>
        <w:drawing>
          <wp:anchor distT="0" distB="0" distL="114300" distR="114300" simplePos="0" relativeHeight="251654656" behindDoc="1" locked="0" layoutInCell="1" allowOverlap="1" wp14:anchorId="4BACB6B6" wp14:editId="3BEA4380">
            <wp:simplePos x="0" y="0"/>
            <wp:positionH relativeFrom="column">
              <wp:posOffset>5419725</wp:posOffset>
            </wp:positionH>
            <wp:positionV relativeFrom="paragraph">
              <wp:posOffset>0</wp:posOffset>
            </wp:positionV>
            <wp:extent cx="1238885" cy="828675"/>
            <wp:effectExtent l="0" t="0" r="0" b="9525"/>
            <wp:wrapThrough wrapText="bothSides">
              <wp:wrapPolygon edited="0">
                <wp:start x="14614" y="0"/>
                <wp:lineTo x="12621" y="4469"/>
                <wp:lineTo x="11957" y="6455"/>
                <wp:lineTo x="12621" y="8938"/>
                <wp:lineTo x="2657" y="8938"/>
                <wp:lineTo x="2325" y="21352"/>
                <wp:lineTo x="18932" y="21352"/>
                <wp:lineTo x="19264" y="18372"/>
                <wp:lineTo x="17935" y="16883"/>
                <wp:lineTo x="16939" y="16883"/>
                <wp:lineTo x="18932" y="10924"/>
                <wp:lineTo x="19264" y="8441"/>
                <wp:lineTo x="18268" y="4966"/>
                <wp:lineTo x="16275" y="0"/>
                <wp:lineTo x="14614" y="0"/>
              </wp:wrapPolygon>
            </wp:wrapThrough>
            <wp:docPr id="2051" name="Picture 171" descr="http://www.cedesoft.com.mx/images/conta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171" descr="http://www.cedesoft.com.mx/images/contact1.jpg"/>
                    <pic:cNvPicPr>
                      <a:picLocks noChangeAspect="1" noChangeArrowheads="1"/>
                    </pic:cNvPicPr>
                  </pic:nvPicPr>
                  <pic:blipFill>
                    <a:blip r:embed="rId10" cstate="print">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238885" cy="82867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4A646F">
        <w:rPr>
          <w:noProof/>
          <w:lang w:val="es-MX" w:eastAsia="es-MX"/>
        </w:rPr>
        <w:drawing>
          <wp:anchor distT="0" distB="0" distL="114300" distR="114300" simplePos="0" relativeHeight="251652608" behindDoc="0" locked="0" layoutInCell="1" allowOverlap="1" wp14:anchorId="252C681C" wp14:editId="33A2AF26">
            <wp:simplePos x="0" y="0"/>
            <wp:positionH relativeFrom="margin">
              <wp:posOffset>-238125</wp:posOffset>
            </wp:positionH>
            <wp:positionV relativeFrom="paragraph">
              <wp:posOffset>9525</wp:posOffset>
            </wp:positionV>
            <wp:extent cx="1019175" cy="1019175"/>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pic:spPr>
                </pic:pic>
              </a:graphicData>
            </a:graphic>
            <wp14:sizeRelH relativeFrom="page">
              <wp14:pctWidth>0</wp14:pctWidth>
            </wp14:sizeRelH>
            <wp14:sizeRelV relativeFrom="page">
              <wp14:pctHeight>0</wp14:pctHeight>
            </wp14:sizeRelV>
          </wp:anchor>
        </w:drawing>
      </w:r>
      <w:r w:rsidR="00751268">
        <w:rPr>
          <w:noProof/>
          <w:color w:val="FFFFFF" w:themeColor="background1"/>
          <w:lang w:val="es-MX" w:eastAsia="es-MX"/>
        </w:rPr>
        <mc:AlternateContent>
          <mc:Choice Requires="wps">
            <w:drawing>
              <wp:anchor distT="0" distB="0" distL="114300" distR="114300" simplePos="0" relativeHeight="251650560" behindDoc="0" locked="0" layoutInCell="1" allowOverlap="1" wp14:anchorId="03260865" wp14:editId="651CB805">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B7660" w14:textId="77777777" w:rsidR="00017B0E" w:rsidRPr="00487322" w:rsidRDefault="00017B0E"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BB76AC">
                              <w:rPr>
                                <w:i/>
                                <w:noProof/>
                                <w:color w:val="808080" w:themeColor="background1" w:themeShade="80"/>
                                <w:sz w:val="28"/>
                              </w:rPr>
                              <w:t>2015</w:t>
                            </w:r>
                            <w:r w:rsidRPr="00487322">
                              <w:rPr>
                                <w:i/>
                                <w:color w:val="808080" w:themeColor="background1" w:themeShade="80"/>
                                <w:sz w:val="28"/>
                              </w:rPr>
                              <w:fldChar w:fldCharType="end"/>
                            </w:r>
                            <w:r w:rsidRPr="00487322">
                              <w:rPr>
                                <w:i/>
                                <w:color w:val="808080" w:themeColor="background1" w:themeShade="80"/>
                              </w:rPr>
                              <w:t xml:space="preserve">  </w:t>
                            </w:r>
                          </w:p>
                          <w:p w14:paraId="4D791DA3" w14:textId="77777777" w:rsidR="00017B0E" w:rsidRPr="00613AEA" w:rsidRDefault="00017B0E"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60865" id="Text Box 3" o:spid="_x0000_s1027" type="#_x0000_t202" style="position:absolute;left:0;text-align:left;margin-left:563.5pt;margin-top:372.65pt;width:231.05pt;height:22.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oZZuA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" filled="f" stroked="f">
                <v:textbox>
                  <w:txbxContent>
                    <w:p w14:paraId="5A7B7660" w14:textId="77777777" w:rsidR="00017B0E" w:rsidRPr="00487322" w:rsidRDefault="00017B0E"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BB76AC">
                        <w:rPr>
                          <w:i/>
                          <w:noProof/>
                          <w:color w:val="808080" w:themeColor="background1" w:themeShade="80"/>
                          <w:sz w:val="28"/>
                        </w:rPr>
                        <w:t>2015</w:t>
                      </w:r>
                      <w:r w:rsidRPr="00487322">
                        <w:rPr>
                          <w:i/>
                          <w:color w:val="808080" w:themeColor="background1" w:themeShade="80"/>
                          <w:sz w:val="28"/>
                        </w:rPr>
                        <w:fldChar w:fldCharType="end"/>
                      </w:r>
                      <w:r w:rsidRPr="00487322">
                        <w:rPr>
                          <w:i/>
                          <w:color w:val="808080" w:themeColor="background1" w:themeShade="80"/>
                        </w:rPr>
                        <w:t xml:space="preserve">  </w:t>
                      </w:r>
                    </w:p>
                    <w:p w14:paraId="4D791DA3" w14:textId="77777777" w:rsidR="00017B0E" w:rsidRPr="00613AEA" w:rsidRDefault="00017B0E" w:rsidP="00613AEA">
                      <w:pPr>
                        <w:rPr>
                          <w:b/>
                          <w:i/>
                          <w:color w:val="D9D9D9" w:themeColor="background1" w:themeShade="D9"/>
                        </w:rPr>
                      </w:pPr>
                    </w:p>
                  </w:txbxContent>
                </v:textbox>
              </v:shape>
            </w:pict>
          </mc:Fallback>
        </mc:AlternateContent>
      </w:r>
      <w:r w:rsidR="00751268">
        <w:rPr>
          <w:noProof/>
          <w:lang w:val="es-MX" w:eastAsia="es-MX"/>
        </w:rPr>
        <mc:AlternateContent>
          <mc:Choice Requires="wps">
            <w:drawing>
              <wp:inline distT="0" distB="0" distL="0" distR="0" wp14:anchorId="19CC93E7" wp14:editId="5852C79A">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FF17E"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bookmarkStart w:id="0" w:name="_Toc405540876"/>
      <w:r w:rsidRPr="000C3B47">
        <w:rPr>
          <w:lang w:val="es-MX"/>
        </w:rPr>
        <w:lastRenderedPageBreak/>
        <w:t>Introducción</w:t>
      </w:r>
      <w:bookmarkEnd w:id="0"/>
    </w:p>
    <w:p w14:paraId="4C607C2B" w14:textId="05FB4717" w:rsidR="00B9655E" w:rsidRPr="00E04693" w:rsidRDefault="00B9655E" w:rsidP="00B9655E">
      <w:pPr>
        <w:spacing w:line="360" w:lineRule="auto"/>
        <w:jc w:val="both"/>
        <w:rPr>
          <w:rFonts w:ascii="Arial" w:hAnsi="Arial" w:cs="Arial"/>
          <w:lang w:val="es-MX" w:eastAsia="es-AR"/>
        </w:rPr>
      </w:pPr>
      <w:r w:rsidRPr="00E04693">
        <w:rPr>
          <w:rFonts w:ascii="Arial" w:hAnsi="Arial" w:cs="Arial"/>
          <w:lang w:val="es-MX" w:eastAsia="es-AR"/>
        </w:rPr>
        <w:t xml:space="preserve">Como resultado del </w:t>
      </w:r>
      <w:r>
        <w:rPr>
          <w:rFonts w:ascii="Arial" w:hAnsi="Arial" w:cs="Arial"/>
          <w:lang w:val="es-MX" w:eastAsia="es-AR"/>
        </w:rPr>
        <w:t>estilo de vida del estado de Veracruz</w:t>
      </w:r>
      <w:r w:rsidRPr="00E04693">
        <w:rPr>
          <w:rFonts w:ascii="Arial" w:hAnsi="Arial" w:cs="Arial"/>
          <w:lang w:val="es-MX" w:eastAsia="es-AR"/>
        </w:rPr>
        <w:t>,</w:t>
      </w:r>
      <w:del w:id="1" w:author="Alducin" w:date="2015-01-23T11:50:00Z">
        <w:r w:rsidRPr="00E04693" w:rsidDel="00424D29">
          <w:rPr>
            <w:rFonts w:ascii="Arial" w:hAnsi="Arial" w:cs="Arial"/>
            <w:lang w:val="es-MX" w:eastAsia="es-AR"/>
          </w:rPr>
          <w:delText xml:space="preserve"> ,</w:delText>
        </w:r>
      </w:del>
      <w:del w:id="2" w:author="Alducin" w:date="2015-01-23T11:51:00Z">
        <w:r w:rsidRPr="00E04693" w:rsidDel="00424D29">
          <w:rPr>
            <w:rFonts w:ascii="Arial" w:hAnsi="Arial" w:cs="Arial"/>
            <w:lang w:val="es-MX" w:eastAsia="es-AR"/>
          </w:rPr>
          <w:delText xml:space="preserve"> </w:delText>
        </w:r>
      </w:del>
      <w:r w:rsidRPr="00E04693">
        <w:rPr>
          <w:rFonts w:ascii="Arial" w:hAnsi="Arial" w:cs="Arial"/>
          <w:lang w:val="es-MX" w:eastAsia="es-AR"/>
        </w:rPr>
        <w:t>un exceso de generación de residuos y un manejo inadecuado de est</w:t>
      </w:r>
      <w:r>
        <w:rPr>
          <w:rFonts w:ascii="Arial" w:hAnsi="Arial" w:cs="Arial"/>
          <w:lang w:val="es-MX" w:eastAsia="es-AR"/>
        </w:rPr>
        <w:t>os mismos se presenta día a día. Lo anterior,</w:t>
      </w:r>
      <w:r w:rsidRPr="00E04693">
        <w:rPr>
          <w:rFonts w:ascii="Arial" w:hAnsi="Arial" w:cs="Arial"/>
          <w:lang w:val="es-MX" w:eastAsia="es-AR"/>
        </w:rPr>
        <w:t xml:space="preserve"> </w:t>
      </w:r>
      <w:r w:rsidR="006F06CB">
        <w:rPr>
          <w:rFonts w:ascii="Arial" w:hAnsi="Arial" w:cs="Arial"/>
          <w:lang w:val="es-MX" w:eastAsia="es-AR"/>
        </w:rPr>
        <w:t xml:space="preserve">es </w:t>
      </w:r>
      <w:r w:rsidRPr="00E04693">
        <w:rPr>
          <w:rFonts w:ascii="Arial" w:hAnsi="Arial" w:cs="Arial"/>
          <w:lang w:val="es-MX" w:eastAsia="es-AR"/>
        </w:rPr>
        <w:t xml:space="preserve">producto de </w:t>
      </w:r>
      <w:r w:rsidR="006F06CB">
        <w:rPr>
          <w:rFonts w:ascii="Arial" w:hAnsi="Arial" w:cs="Arial"/>
          <w:lang w:val="es-MX" w:eastAsia="es-AR"/>
        </w:rPr>
        <w:t xml:space="preserve">la </w:t>
      </w:r>
      <w:r w:rsidRPr="00E04693">
        <w:rPr>
          <w:rFonts w:ascii="Arial" w:hAnsi="Arial" w:cs="Arial"/>
          <w:lang w:val="es-MX" w:eastAsia="es-AR"/>
        </w:rPr>
        <w:t xml:space="preserve">falta de conocimiento </w:t>
      </w:r>
      <w:r w:rsidR="006F06CB">
        <w:rPr>
          <w:rFonts w:ascii="Arial" w:hAnsi="Arial" w:cs="Arial"/>
          <w:lang w:val="es-MX" w:eastAsia="es-AR"/>
        </w:rPr>
        <w:t>y/</w:t>
      </w:r>
      <w:r w:rsidRPr="00E04693">
        <w:rPr>
          <w:rFonts w:ascii="Arial" w:hAnsi="Arial" w:cs="Arial"/>
          <w:lang w:val="es-MX" w:eastAsia="es-AR"/>
        </w:rPr>
        <w:t>o apoyo suficiente para llevar a cabo un programa de acción en el que conjunten, el gobierno, la industria privada, las escuelas, la sociedad en general hacia una conciencia de producción/consumo/desecho</w:t>
      </w:r>
      <w:ins w:id="3" w:author="Alducin" w:date="2015-01-23T11:51:00Z">
        <w:r w:rsidR="00424D29">
          <w:rPr>
            <w:rFonts w:ascii="Arial" w:hAnsi="Arial" w:cs="Arial"/>
            <w:lang w:val="es-MX" w:eastAsia="es-AR"/>
          </w:rPr>
          <w:t xml:space="preserve">. </w:t>
        </w:r>
      </w:ins>
      <w:del w:id="4" w:author="Alducin" w:date="2015-01-23T11:51:00Z">
        <w:r w:rsidRPr="00E04693" w:rsidDel="00424D29">
          <w:rPr>
            <w:rFonts w:ascii="Arial" w:hAnsi="Arial" w:cs="Arial"/>
            <w:lang w:val="es-MX" w:eastAsia="es-AR"/>
          </w:rPr>
          <w:delText xml:space="preserve"> </w:delText>
        </w:r>
      </w:del>
      <w:r w:rsidRPr="00E04693">
        <w:rPr>
          <w:rFonts w:ascii="Arial" w:hAnsi="Arial" w:cs="Arial"/>
          <w:lang w:val="es-MX" w:eastAsia="es-AR"/>
        </w:rPr>
        <w:t>Por ejemplo</w:t>
      </w:r>
      <w:r w:rsidR="006F06CB">
        <w:rPr>
          <w:rFonts w:ascii="Arial" w:hAnsi="Arial" w:cs="Arial"/>
          <w:lang w:val="es-MX" w:eastAsia="es-AR"/>
        </w:rPr>
        <w:t xml:space="preserve"> en Veracruz</w:t>
      </w:r>
      <w:r w:rsidRPr="00E04693">
        <w:rPr>
          <w:rFonts w:ascii="Arial" w:hAnsi="Arial" w:cs="Arial"/>
          <w:lang w:val="es-MX" w:eastAsia="es-AR"/>
        </w:rPr>
        <w:t xml:space="preserve">, día a día, se desechan envases plásticos y demás piezas, las cuales </w:t>
      </w:r>
      <w:r w:rsidR="006F06CB">
        <w:rPr>
          <w:rFonts w:ascii="Arial" w:hAnsi="Arial" w:cs="Arial"/>
          <w:lang w:val="es-MX" w:eastAsia="es-AR"/>
        </w:rPr>
        <w:t xml:space="preserve">generan contaminación y dañan suelos y mantos acuíferos. </w:t>
      </w:r>
      <w:r w:rsidRPr="00E04693">
        <w:rPr>
          <w:rFonts w:ascii="Arial" w:hAnsi="Arial" w:cs="Arial"/>
          <w:lang w:val="es-MX" w:eastAsia="es-AR"/>
        </w:rPr>
        <w:t>Estos residuos, representan un área de oportun</w:t>
      </w:r>
      <w:r>
        <w:rPr>
          <w:rFonts w:ascii="Arial" w:hAnsi="Arial" w:cs="Arial"/>
          <w:lang w:val="es-MX" w:eastAsia="es-AR"/>
        </w:rPr>
        <w:t>idad aun no explorada en la</w:t>
      </w:r>
      <w:r w:rsidRPr="00E04693">
        <w:rPr>
          <w:rFonts w:ascii="Arial" w:hAnsi="Arial" w:cs="Arial"/>
          <w:lang w:val="es-MX" w:eastAsia="es-AR"/>
        </w:rPr>
        <w:t xml:space="preserve"> región</w:t>
      </w:r>
      <w:r>
        <w:rPr>
          <w:rFonts w:ascii="Arial" w:hAnsi="Arial" w:cs="Arial"/>
          <w:lang w:val="es-MX" w:eastAsia="es-AR"/>
        </w:rPr>
        <w:t xml:space="preserve"> de Veracruz</w:t>
      </w:r>
      <w:r w:rsidRPr="00E04693">
        <w:rPr>
          <w:rFonts w:ascii="Arial" w:hAnsi="Arial" w:cs="Arial"/>
          <w:lang w:val="es-MX" w:eastAsia="es-AR"/>
        </w:rPr>
        <w:t xml:space="preserve">, donde el reciclaje es una opción. </w:t>
      </w:r>
    </w:p>
    <w:p w14:paraId="63102B79" w14:textId="4010F85D" w:rsidR="00B9655E" w:rsidRPr="00E04693" w:rsidRDefault="00B9655E" w:rsidP="00B9655E">
      <w:pPr>
        <w:spacing w:line="360" w:lineRule="auto"/>
        <w:jc w:val="both"/>
        <w:rPr>
          <w:rFonts w:ascii="Arial" w:hAnsi="Arial" w:cs="Arial"/>
          <w:lang w:val="es-MX" w:eastAsia="es-AR"/>
        </w:rPr>
      </w:pPr>
      <w:r w:rsidRPr="00E04693">
        <w:rPr>
          <w:rFonts w:ascii="Arial" w:hAnsi="Arial" w:cs="Arial"/>
          <w:lang w:val="es-MX" w:eastAsia="es-AR"/>
        </w:rPr>
        <w:t xml:space="preserve">En </w:t>
      </w:r>
      <w:r w:rsidR="006F06CB">
        <w:rPr>
          <w:rFonts w:ascii="Arial" w:hAnsi="Arial" w:cs="Arial"/>
          <w:lang w:val="es-MX" w:eastAsia="es-AR"/>
        </w:rPr>
        <w:t xml:space="preserve">el presente </w:t>
      </w:r>
      <w:r w:rsidRPr="00E04693">
        <w:rPr>
          <w:rFonts w:ascii="Arial" w:hAnsi="Arial" w:cs="Arial"/>
          <w:lang w:val="es-MX" w:eastAsia="es-AR"/>
        </w:rPr>
        <w:t xml:space="preserve">documento se analiza a fondo </w:t>
      </w:r>
      <w:r w:rsidR="006F06CB">
        <w:rPr>
          <w:rFonts w:ascii="Arial" w:hAnsi="Arial" w:cs="Arial"/>
          <w:lang w:val="es-MX" w:eastAsia="es-AR"/>
        </w:rPr>
        <w:t xml:space="preserve">una </w:t>
      </w:r>
      <w:r w:rsidRPr="00E04693">
        <w:rPr>
          <w:rFonts w:ascii="Arial" w:hAnsi="Arial" w:cs="Arial"/>
          <w:lang w:val="es-MX" w:eastAsia="es-AR"/>
        </w:rPr>
        <w:t xml:space="preserve"> solución que pretende resolver</w:t>
      </w:r>
      <w:r>
        <w:rPr>
          <w:rFonts w:ascii="Arial" w:hAnsi="Arial" w:cs="Arial"/>
          <w:lang w:val="es-MX" w:eastAsia="es-AR"/>
        </w:rPr>
        <w:t xml:space="preserve"> eficazmente esta</w:t>
      </w:r>
      <w:r w:rsidRPr="00E04693">
        <w:rPr>
          <w:rFonts w:ascii="Arial" w:hAnsi="Arial" w:cs="Arial"/>
          <w:lang w:val="es-MX" w:eastAsia="es-AR"/>
        </w:rPr>
        <w:t xml:space="preserve"> </w:t>
      </w:r>
      <w:r w:rsidR="006F06CB">
        <w:rPr>
          <w:rFonts w:ascii="Arial" w:hAnsi="Arial" w:cs="Arial"/>
          <w:lang w:val="es-MX" w:eastAsia="es-AR"/>
        </w:rPr>
        <w:t>problemática, con la incorporación de tecnología y la automatización del proceso de reciclaje en una recicladora que pueda ser implementada en escuelas de diferentes niveles en el estado de Veracruz.</w:t>
      </w:r>
      <w:del w:id="5" w:author="Alducin" w:date="2015-01-23T11:52:00Z">
        <w:r w:rsidR="006F06CB" w:rsidDel="00424D29">
          <w:rPr>
            <w:rFonts w:ascii="Arial" w:hAnsi="Arial" w:cs="Arial"/>
            <w:lang w:val="es-MX" w:eastAsia="es-AR"/>
          </w:rPr>
          <w:delText xml:space="preserve"> ,</w:delText>
        </w:r>
      </w:del>
      <w:r w:rsidRPr="00E04693">
        <w:rPr>
          <w:rFonts w:ascii="Arial" w:hAnsi="Arial" w:cs="Arial"/>
          <w:lang w:val="es-MX" w:eastAsia="es-AR"/>
        </w:rPr>
        <w:t xml:space="preserve"> </w:t>
      </w:r>
    </w:p>
    <w:p w14:paraId="7D3A86C5" w14:textId="77777777" w:rsidR="00B9655E" w:rsidRDefault="00B9655E" w:rsidP="00B9655E">
      <w:pPr>
        <w:pStyle w:val="Ttulo1"/>
        <w:jc w:val="center"/>
        <w:rPr>
          <w:lang w:val="es-MX"/>
        </w:rPr>
      </w:pPr>
      <w:bookmarkStart w:id="6" w:name="_Toc405540878"/>
      <w:r>
        <w:rPr>
          <w:lang w:val="es-MX"/>
        </w:rPr>
        <w:t xml:space="preserve">Descripción </w:t>
      </w:r>
      <w:bookmarkEnd w:id="6"/>
      <w:r>
        <w:rPr>
          <w:lang w:val="es-MX"/>
        </w:rPr>
        <w:t>general</w:t>
      </w:r>
    </w:p>
    <w:p w14:paraId="5DDB73F5"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La recolección promedio diaria por habitante a nivel estatal es menor a un kilogramo (0.657 kg)</w:t>
      </w:r>
    </w:p>
    <w:p w14:paraId="46FC55E5"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pero el per cápita por municipio presenta variaciones: por ejemplo, Cadereyta de Montes</w:t>
      </w:r>
    </w:p>
    <w:p w14:paraId="59780E80"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registra una recolección de casi un cuarto de kilogramo por persona; mientras que en Ezequiel </w:t>
      </w:r>
    </w:p>
    <w:p w14:paraId="6DD13C4F"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Montes el promedio es de poco más de un kilogramo (1.049 Kg) por persona al día.</w:t>
      </w:r>
    </w:p>
    <w:p w14:paraId="0F038D8D"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La separación de los residuos sólidos urbanos desde su origen es importante porque facilita la </w:t>
      </w:r>
    </w:p>
    <w:p w14:paraId="165A0E9A"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valorización y reúso de los materiales, disminuyendo el consumo y presión sobre los recursos </w:t>
      </w:r>
    </w:p>
    <w:p w14:paraId="17EEDC26"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naturales involucrados en su producción y alargando la vida útil de los sitios de disposición </w:t>
      </w:r>
    </w:p>
    <w:p w14:paraId="41806C1B"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final, principalmente. Sin embargo, a nivel nacional solamente 11% de los residuos</w:t>
      </w:r>
    </w:p>
    <w:p w14:paraId="76C01A87"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recolectados son separados o segregados desde la fuente generadora; mientras que en </w:t>
      </w:r>
    </w:p>
    <w:p w14:paraId="1FAFE728" w14:textId="7845DD83" w:rsid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Quer</w:t>
      </w:r>
      <w:r w:rsidR="00BB76AC">
        <w:rPr>
          <w:rFonts w:ascii="Arial" w:hAnsi="Arial" w:cs="Arial"/>
          <w:lang w:val="es-MX" w:eastAsia="es-AR"/>
        </w:rPr>
        <w:t>étaro este porcentaje es de 57%.</w:t>
      </w:r>
      <w:bookmarkStart w:id="7" w:name="_GoBack"/>
      <w:bookmarkEnd w:id="7"/>
    </w:p>
    <w:p w14:paraId="7F0097D1" w14:textId="77777777" w:rsidR="009B25AA" w:rsidRDefault="009B25AA" w:rsidP="009B25AA">
      <w:pPr>
        <w:spacing w:line="240" w:lineRule="auto"/>
        <w:jc w:val="both"/>
        <w:rPr>
          <w:rFonts w:ascii="Arial" w:hAnsi="Arial" w:cs="Arial"/>
          <w:lang w:val="es-MX" w:eastAsia="es-AR"/>
        </w:rPr>
      </w:pPr>
    </w:p>
    <w:p w14:paraId="1B91B1E3" w14:textId="77777777" w:rsidR="009B25AA" w:rsidRPr="009B25AA" w:rsidRDefault="009B25AA" w:rsidP="009B25AA">
      <w:pPr>
        <w:spacing w:line="240" w:lineRule="auto"/>
        <w:jc w:val="both"/>
        <w:rPr>
          <w:rFonts w:ascii="Arial" w:hAnsi="Arial" w:cs="Arial"/>
          <w:b/>
          <w:lang w:val="es-MX" w:eastAsia="es-AR"/>
        </w:rPr>
      </w:pPr>
      <w:r w:rsidRPr="009B25AA">
        <w:rPr>
          <w:rFonts w:ascii="Arial" w:hAnsi="Arial" w:cs="Arial"/>
          <w:b/>
          <w:lang w:val="es-MX" w:eastAsia="es-AR"/>
        </w:rPr>
        <w:t>Centros de acopio</w:t>
      </w:r>
    </w:p>
    <w:p w14:paraId="3F621799"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Los centros de acopio son instalaciones operadas por la administración municipal para recibir </w:t>
      </w:r>
    </w:p>
    <w:p w14:paraId="31302306"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temporalmente materiales susceptibles de ser valorizados.</w:t>
      </w:r>
    </w:p>
    <w:p w14:paraId="1EBC59E0"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En el país, 108 municipios y delegaciones reportan 241 instalaciones de este tipo; en la entidad </w:t>
      </w:r>
    </w:p>
    <w:p w14:paraId="3AD09ECC" w14:textId="77777777" w:rsidR="009B25AA" w:rsidRP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 xml:space="preserve">9 municipios cuentan con centros de acopio; los materiales que se reciben principalmente son </w:t>
      </w:r>
    </w:p>
    <w:p w14:paraId="6498643E" w14:textId="38E91D98" w:rsidR="009B25AA" w:rsidRDefault="009B25AA" w:rsidP="009B25AA">
      <w:pPr>
        <w:spacing w:line="240" w:lineRule="auto"/>
        <w:jc w:val="both"/>
        <w:rPr>
          <w:rFonts w:ascii="Arial" w:hAnsi="Arial" w:cs="Arial"/>
          <w:lang w:val="es-MX" w:eastAsia="es-AR"/>
        </w:rPr>
      </w:pPr>
      <w:r w:rsidRPr="009B25AA">
        <w:rPr>
          <w:rFonts w:ascii="Arial" w:hAnsi="Arial" w:cs="Arial"/>
          <w:lang w:val="es-MX" w:eastAsia="es-AR"/>
        </w:rPr>
        <w:t>papel y cartón; PET y vidrio.</w:t>
      </w:r>
      <w:r>
        <w:rPr>
          <w:rFonts w:ascii="Arial" w:hAnsi="Arial" w:cs="Arial"/>
          <w:lang w:val="es-MX" w:eastAsia="es-AR"/>
        </w:rPr>
        <w:t xml:space="preserve"> </w:t>
      </w:r>
      <w:sdt>
        <w:sdtPr>
          <w:rPr>
            <w:rFonts w:ascii="Arial" w:hAnsi="Arial" w:cs="Arial"/>
            <w:lang w:val="es-MX" w:eastAsia="es-AR"/>
          </w:rPr>
          <w:id w:val="936561745"/>
          <w:citation/>
        </w:sdtPr>
        <w:sdtEndPr/>
        <w:sdtContent>
          <w:r>
            <w:rPr>
              <w:rFonts w:ascii="Arial" w:hAnsi="Arial" w:cs="Arial"/>
              <w:lang w:val="es-MX" w:eastAsia="es-AR"/>
            </w:rPr>
            <w:fldChar w:fldCharType="begin"/>
          </w:r>
          <w:r>
            <w:rPr>
              <w:rFonts w:ascii="Arial" w:hAnsi="Arial" w:cs="Arial"/>
              <w:lang w:val="es-MX" w:eastAsia="es-AR"/>
            </w:rPr>
            <w:instrText xml:space="preserve"> CITATION Est13 \l 2058 </w:instrText>
          </w:r>
          <w:r>
            <w:rPr>
              <w:rFonts w:ascii="Arial" w:hAnsi="Arial" w:cs="Arial"/>
              <w:lang w:val="es-MX" w:eastAsia="es-AR"/>
            </w:rPr>
            <w:fldChar w:fldCharType="separate"/>
          </w:r>
          <w:r w:rsidRPr="009B25AA">
            <w:rPr>
              <w:rFonts w:ascii="Arial" w:hAnsi="Arial" w:cs="Arial"/>
              <w:noProof/>
              <w:lang w:val="es-MX" w:eastAsia="es-AR"/>
            </w:rPr>
            <w:t>(INEGI, 2013)</w:t>
          </w:r>
          <w:r>
            <w:rPr>
              <w:rFonts w:ascii="Arial" w:hAnsi="Arial" w:cs="Arial"/>
              <w:lang w:val="es-MX" w:eastAsia="es-AR"/>
            </w:rPr>
            <w:fldChar w:fldCharType="end"/>
          </w:r>
        </w:sdtContent>
      </w:sdt>
    </w:p>
    <w:p w14:paraId="54CD3A51" w14:textId="77777777" w:rsidR="009B25AA" w:rsidRPr="009B25AA" w:rsidRDefault="009B25AA" w:rsidP="009B25AA">
      <w:pPr>
        <w:spacing w:line="240" w:lineRule="auto"/>
        <w:jc w:val="both"/>
        <w:rPr>
          <w:rFonts w:ascii="Arial" w:hAnsi="Arial" w:cs="Arial"/>
          <w:lang w:val="es-MX" w:eastAsia="es-AR"/>
        </w:rPr>
      </w:pPr>
    </w:p>
    <w:p w14:paraId="604305F9" w14:textId="77777777" w:rsidR="009B25AA" w:rsidRDefault="00B9655E" w:rsidP="00B9655E">
      <w:pPr>
        <w:spacing w:line="360" w:lineRule="auto"/>
        <w:jc w:val="both"/>
        <w:rPr>
          <w:rFonts w:ascii="Arial" w:hAnsi="Arial" w:cs="Arial"/>
          <w:sz w:val="24"/>
          <w:szCs w:val="24"/>
          <w:lang w:val="es-MX" w:eastAsia="es-AR"/>
        </w:rPr>
      </w:pPr>
      <w:r w:rsidRPr="00CD6F1F">
        <w:rPr>
          <w:rFonts w:ascii="Arial" w:hAnsi="Arial" w:cs="Arial"/>
          <w:sz w:val="24"/>
          <w:szCs w:val="24"/>
          <w:lang w:val="es-MX" w:eastAsia="es-AR"/>
        </w:rPr>
        <w:lastRenderedPageBreak/>
        <w:t xml:space="preserve">Son muchas las razones para reciclar: </w:t>
      </w:r>
    </w:p>
    <w:p w14:paraId="3A6172D3" w14:textId="0C418C2F"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ahorran recursos, </w:t>
      </w:r>
    </w:p>
    <w:p w14:paraId="66CFCF75" w14:textId="4B3005F4"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disminuye la contaminación, </w:t>
      </w:r>
    </w:p>
    <w:p w14:paraId="0F0DB2BD" w14:textId="51EF9EAB"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alarga la vida de los materiales aunque sea con diferentes usos, </w:t>
      </w:r>
    </w:p>
    <w:p w14:paraId="4ABD6F42" w14:textId="51341A69"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logra ahorrar energía, </w:t>
      </w:r>
    </w:p>
    <w:p w14:paraId="2F22FCF8" w14:textId="2E7F79E3"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evita la deforestación, </w:t>
      </w:r>
    </w:p>
    <w:p w14:paraId="3EA8AB2B" w14:textId="29ECCD1D"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reduce el 80 por ciento del espacio que ocupan los desperdicios al convertirse en basura, </w:t>
      </w:r>
    </w:p>
    <w:p w14:paraId="19779EFE" w14:textId="25192BCA" w:rsidR="009B25AA"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 xml:space="preserve">e puede llegar a disminuir el pago de impuestos por concepto de recogida de basura </w:t>
      </w:r>
    </w:p>
    <w:p w14:paraId="158F5C3E" w14:textId="1FB29DDB" w:rsidR="00B9655E" w:rsidRPr="009B25AA" w:rsidRDefault="009B25AA" w:rsidP="009B25AA">
      <w:pPr>
        <w:pStyle w:val="Prrafodelista"/>
        <w:numPr>
          <w:ilvl w:val="0"/>
          <w:numId w:val="24"/>
        </w:numPr>
        <w:spacing w:line="360" w:lineRule="auto"/>
        <w:jc w:val="both"/>
        <w:rPr>
          <w:rFonts w:ascii="Arial" w:hAnsi="Arial" w:cs="Arial"/>
          <w:sz w:val="24"/>
          <w:szCs w:val="24"/>
          <w:lang w:val="es-MX" w:eastAsia="es-AR"/>
        </w:rPr>
      </w:pPr>
      <w:r w:rsidRPr="009B25AA">
        <w:rPr>
          <w:rFonts w:ascii="Arial" w:hAnsi="Arial" w:cs="Arial"/>
          <w:sz w:val="24"/>
          <w:szCs w:val="24"/>
          <w:lang w:val="es-MX" w:eastAsia="es-AR"/>
        </w:rPr>
        <w:t>S</w:t>
      </w:r>
      <w:r w:rsidR="00B9655E" w:rsidRPr="009B25AA">
        <w:rPr>
          <w:rFonts w:ascii="Arial" w:hAnsi="Arial" w:cs="Arial"/>
          <w:sz w:val="24"/>
          <w:szCs w:val="24"/>
          <w:lang w:val="es-MX" w:eastAsia="es-AR"/>
        </w:rPr>
        <w:t>genera empleo y riqueza.</w:t>
      </w:r>
    </w:p>
    <w:p w14:paraId="37D2697A" w14:textId="77777777" w:rsidR="00B9655E" w:rsidRPr="00E372C8" w:rsidRDefault="00B9655E" w:rsidP="00B9655E">
      <w:pPr>
        <w:pStyle w:val="Ttulo1"/>
        <w:jc w:val="center"/>
        <w:rPr>
          <w:lang w:val="es-MX"/>
        </w:rPr>
      </w:pPr>
      <w:r w:rsidRPr="00E372C8">
        <w:rPr>
          <w:lang w:val="es-MX"/>
        </w:rPr>
        <w:t>Prop</w:t>
      </w:r>
      <w:r w:rsidR="00820733">
        <w:rPr>
          <w:lang w:val="es-MX"/>
        </w:rPr>
        <w:t>ó</w:t>
      </w:r>
      <w:r w:rsidRPr="00E372C8">
        <w:rPr>
          <w:lang w:val="es-MX"/>
        </w:rPr>
        <w:t>sito</w:t>
      </w:r>
    </w:p>
    <w:p w14:paraId="1E253494" w14:textId="464B4D50" w:rsidR="00B9655E" w:rsidDel="00852B29" w:rsidRDefault="00B9655E" w:rsidP="00B9655E">
      <w:pPr>
        <w:spacing w:line="360" w:lineRule="auto"/>
        <w:jc w:val="both"/>
        <w:rPr>
          <w:del w:id="8" w:author="MARIA REINA ZARATE NAVA" w:date="2015-01-22T10:56:00Z"/>
          <w:rFonts w:ascii="Arial" w:hAnsi="Arial" w:cs="Arial"/>
          <w:sz w:val="24"/>
          <w:szCs w:val="24"/>
          <w:lang w:val="es-MX" w:eastAsia="es-AR"/>
        </w:rPr>
      </w:pPr>
      <w:r w:rsidRPr="0030689B">
        <w:rPr>
          <w:rFonts w:ascii="Arial" w:hAnsi="Arial" w:cs="Arial"/>
          <w:sz w:val="24"/>
          <w:szCs w:val="24"/>
          <w:lang w:val="es-MX" w:eastAsia="es-AR"/>
        </w:rPr>
        <w:t xml:space="preserve">Es recomendable comenzar disminuyendo la cantidad de basura que </w:t>
      </w:r>
      <w:r>
        <w:rPr>
          <w:rFonts w:ascii="Arial" w:hAnsi="Arial" w:cs="Arial"/>
          <w:sz w:val="24"/>
          <w:szCs w:val="24"/>
          <w:lang w:val="es-MX" w:eastAsia="es-AR"/>
        </w:rPr>
        <w:t xml:space="preserve">se genera en </w:t>
      </w:r>
      <w:r w:rsidR="00852B29">
        <w:rPr>
          <w:rFonts w:ascii="Arial" w:hAnsi="Arial" w:cs="Arial"/>
          <w:sz w:val="24"/>
          <w:szCs w:val="24"/>
          <w:lang w:val="es-MX" w:eastAsia="es-AR"/>
        </w:rPr>
        <w:t>diferentes instituciones y que mejor que en las escuelas de nivel superior</w:t>
      </w:r>
      <w:r>
        <w:rPr>
          <w:rFonts w:ascii="Arial" w:hAnsi="Arial" w:cs="Arial"/>
          <w:sz w:val="24"/>
          <w:szCs w:val="24"/>
          <w:lang w:val="es-MX" w:eastAsia="es-AR"/>
        </w:rPr>
        <w:t>. ¿Cómo se puede</w:t>
      </w:r>
      <w:r w:rsidRPr="0030689B">
        <w:rPr>
          <w:rFonts w:ascii="Arial" w:hAnsi="Arial" w:cs="Arial"/>
          <w:sz w:val="24"/>
          <w:szCs w:val="24"/>
          <w:lang w:val="es-MX" w:eastAsia="es-AR"/>
        </w:rPr>
        <w:t xml:space="preserve"> hacer esto? </w:t>
      </w:r>
      <w:r w:rsidR="00852B29">
        <w:rPr>
          <w:rFonts w:ascii="Arial" w:hAnsi="Arial" w:cs="Arial"/>
          <w:sz w:val="24"/>
          <w:szCs w:val="24"/>
          <w:lang w:val="es-MX" w:eastAsia="es-AR"/>
        </w:rPr>
        <w:t xml:space="preserve">La </w:t>
      </w:r>
      <w:r w:rsidRPr="0030689B">
        <w:rPr>
          <w:rFonts w:ascii="Arial" w:hAnsi="Arial" w:cs="Arial"/>
          <w:sz w:val="24"/>
          <w:szCs w:val="24"/>
          <w:lang w:val="es-MX" w:eastAsia="es-AR"/>
        </w:rPr>
        <w:t xml:space="preserve">idea </w:t>
      </w:r>
      <w:r w:rsidR="009B25AA">
        <w:rPr>
          <w:rFonts w:ascii="Arial" w:hAnsi="Arial" w:cs="Arial"/>
          <w:sz w:val="24"/>
          <w:szCs w:val="24"/>
          <w:lang w:val="es-MX" w:eastAsia="es-AR"/>
        </w:rPr>
        <w:t>es g</w:t>
      </w:r>
      <w:r w:rsidR="00852B29">
        <w:rPr>
          <w:rFonts w:ascii="Arial" w:hAnsi="Arial" w:cs="Arial"/>
          <w:sz w:val="24"/>
          <w:szCs w:val="24"/>
          <w:lang w:val="es-MX" w:eastAsia="es-AR"/>
        </w:rPr>
        <w:t xml:space="preserve">enerar un recicladora que permita </w:t>
      </w:r>
      <w:r w:rsidR="00852B29" w:rsidRPr="006D6235">
        <w:rPr>
          <w:rFonts w:ascii="Arial" w:hAnsi="Arial" w:cs="Arial"/>
          <w:sz w:val="24"/>
          <w:szCs w:val="24"/>
          <w:lang w:val="es-MX" w:eastAsia="es-AR"/>
        </w:rPr>
        <w:t>recolectar botellas d</w:t>
      </w:r>
      <w:r w:rsidR="00852B29">
        <w:rPr>
          <w:rFonts w:ascii="Arial" w:hAnsi="Arial" w:cs="Arial"/>
          <w:sz w:val="24"/>
          <w:szCs w:val="24"/>
          <w:lang w:val="es-MX" w:eastAsia="es-AR"/>
        </w:rPr>
        <w:t xml:space="preserve">e gaseosas, fabricadas con PET </w:t>
      </w:r>
      <w:r w:rsidR="00852B29" w:rsidRPr="006D6235">
        <w:rPr>
          <w:rFonts w:ascii="Arial" w:hAnsi="Arial" w:cs="Arial"/>
          <w:sz w:val="24"/>
          <w:szCs w:val="24"/>
          <w:lang w:val="es-MX" w:eastAsia="es-AR"/>
        </w:rPr>
        <w:t>(Polietileno tereftalato), con el propósito de br</w:t>
      </w:r>
      <w:r w:rsidR="00852B29">
        <w:rPr>
          <w:rFonts w:ascii="Arial" w:hAnsi="Arial" w:cs="Arial"/>
          <w:sz w:val="24"/>
          <w:szCs w:val="24"/>
          <w:lang w:val="es-MX" w:eastAsia="es-AR"/>
        </w:rPr>
        <w:t xml:space="preserve">indar la materia prima que los </w:t>
      </w:r>
      <w:r w:rsidR="00852B29" w:rsidRPr="006D6235">
        <w:rPr>
          <w:rFonts w:ascii="Arial" w:hAnsi="Arial" w:cs="Arial"/>
          <w:sz w:val="24"/>
          <w:szCs w:val="24"/>
          <w:lang w:val="es-MX" w:eastAsia="es-AR"/>
        </w:rPr>
        <w:t>emprendimientos necesitan, ya que de lo contrar</w:t>
      </w:r>
      <w:r w:rsidR="00852B29">
        <w:rPr>
          <w:rFonts w:ascii="Arial" w:hAnsi="Arial" w:cs="Arial"/>
          <w:sz w:val="24"/>
          <w:szCs w:val="24"/>
          <w:lang w:val="es-MX" w:eastAsia="es-AR"/>
        </w:rPr>
        <w:t xml:space="preserve">io se les dificulta lograr las </w:t>
      </w:r>
      <w:r w:rsidR="00852B29" w:rsidRPr="006D6235">
        <w:rPr>
          <w:rFonts w:ascii="Arial" w:hAnsi="Arial" w:cs="Arial"/>
          <w:sz w:val="24"/>
          <w:szCs w:val="24"/>
          <w:lang w:val="es-MX" w:eastAsia="es-AR"/>
        </w:rPr>
        <w:t>cantidades mínimas para su producción</w:t>
      </w:r>
      <w:r w:rsidR="00852B29">
        <w:rPr>
          <w:rFonts w:ascii="Arial" w:hAnsi="Arial" w:cs="Arial"/>
          <w:sz w:val="24"/>
          <w:szCs w:val="24"/>
          <w:lang w:val="es-MX" w:eastAsia="es-AR"/>
        </w:rPr>
        <w:t>.</w:t>
      </w:r>
      <w:r w:rsidR="009B25AA">
        <w:rPr>
          <w:rFonts w:ascii="Arial" w:hAnsi="Arial" w:cs="Arial"/>
          <w:sz w:val="24"/>
          <w:szCs w:val="24"/>
          <w:lang w:val="es-MX" w:eastAsia="es-AR"/>
        </w:rPr>
        <w:t xml:space="preserve"> </w:t>
      </w:r>
      <w:r w:rsidR="0023719B">
        <w:rPr>
          <w:rFonts w:ascii="Arial" w:hAnsi="Arial" w:cs="Arial"/>
          <w:sz w:val="24"/>
          <w:szCs w:val="24"/>
          <w:lang w:val="es-MX" w:eastAsia="es-AR"/>
        </w:rPr>
        <w:t xml:space="preserve">En Veracruz las empresas privada no muelen el PET para su reutilizacion, en realidad esta practica es muy poco conocida entre estos sectores productivos; esto es algo lamentable ya que existe una cantidad enorme de beneficios si se aplicaran estas estrategias. </w:t>
      </w:r>
    </w:p>
    <w:p w14:paraId="145EE1A4" w14:textId="370FBC09" w:rsidR="00B9655E" w:rsidRDefault="00B9655E" w:rsidP="00B9655E">
      <w:pPr>
        <w:spacing w:line="360" w:lineRule="auto"/>
        <w:jc w:val="both"/>
        <w:rPr>
          <w:rFonts w:ascii="Arial" w:hAnsi="Arial" w:cs="Arial"/>
          <w:sz w:val="24"/>
          <w:szCs w:val="24"/>
          <w:lang w:val="es-MX" w:eastAsia="es-AR"/>
        </w:rPr>
      </w:pPr>
      <w:r w:rsidRPr="007204B8">
        <w:rPr>
          <w:rFonts w:ascii="Arial" w:hAnsi="Arial" w:cs="Arial"/>
          <w:sz w:val="24"/>
          <w:szCs w:val="24"/>
          <w:lang w:val="es-MX" w:eastAsia="es-AR"/>
        </w:rPr>
        <w:t>Uno de los objetivos de</w:t>
      </w:r>
      <w:r w:rsidR="00852B29">
        <w:rPr>
          <w:rFonts w:ascii="Arial" w:hAnsi="Arial" w:cs="Arial"/>
          <w:sz w:val="24"/>
          <w:szCs w:val="24"/>
          <w:lang w:val="es-MX" w:eastAsia="es-AR"/>
        </w:rPr>
        <w:t>l</w:t>
      </w:r>
      <w:r w:rsidRPr="007204B8">
        <w:rPr>
          <w:rFonts w:ascii="Arial" w:hAnsi="Arial" w:cs="Arial"/>
          <w:sz w:val="24"/>
          <w:szCs w:val="24"/>
          <w:lang w:val="es-MX" w:eastAsia="es-AR"/>
        </w:rPr>
        <w:t xml:space="preserve"> </w:t>
      </w:r>
      <w:r>
        <w:rPr>
          <w:rFonts w:ascii="Arial" w:hAnsi="Arial" w:cs="Arial"/>
          <w:sz w:val="24"/>
          <w:szCs w:val="24"/>
          <w:lang w:val="es-MX" w:eastAsia="es-AR"/>
        </w:rPr>
        <w:t xml:space="preserve">proyecto es </w:t>
      </w:r>
      <w:r w:rsidR="00852B29">
        <w:rPr>
          <w:rFonts w:ascii="Arial" w:hAnsi="Arial" w:cs="Arial"/>
          <w:sz w:val="24"/>
          <w:szCs w:val="24"/>
          <w:lang w:val="es-MX" w:eastAsia="es-AR"/>
        </w:rPr>
        <w:t xml:space="preserve">darle </w:t>
      </w:r>
      <w:r>
        <w:rPr>
          <w:rFonts w:ascii="Arial" w:hAnsi="Arial" w:cs="Arial"/>
          <w:sz w:val="24"/>
          <w:szCs w:val="24"/>
          <w:lang w:val="es-MX" w:eastAsia="es-AR"/>
        </w:rPr>
        <w:t xml:space="preserve">una mirada  </w:t>
      </w:r>
      <w:r w:rsidRPr="007204B8">
        <w:rPr>
          <w:rFonts w:ascii="Arial" w:hAnsi="Arial" w:cs="Arial"/>
          <w:sz w:val="24"/>
          <w:szCs w:val="24"/>
          <w:lang w:val="es-MX" w:eastAsia="es-AR"/>
        </w:rPr>
        <w:t>ecologista y social al problema de</w:t>
      </w:r>
      <w:r>
        <w:rPr>
          <w:rFonts w:ascii="Arial" w:hAnsi="Arial" w:cs="Arial"/>
          <w:sz w:val="24"/>
          <w:szCs w:val="24"/>
          <w:lang w:val="es-MX" w:eastAsia="es-AR"/>
        </w:rPr>
        <w:t xml:space="preserve"> la basura; orientar valores y </w:t>
      </w:r>
      <w:r w:rsidRPr="007204B8">
        <w:rPr>
          <w:rFonts w:ascii="Arial" w:hAnsi="Arial" w:cs="Arial"/>
          <w:sz w:val="24"/>
          <w:szCs w:val="24"/>
          <w:lang w:val="es-MX" w:eastAsia="es-AR"/>
        </w:rPr>
        <w:t>comportamientos colectivos hacia objetivos de sustentabilidad</w:t>
      </w:r>
      <w:r>
        <w:rPr>
          <w:rFonts w:ascii="Arial" w:hAnsi="Arial" w:cs="Arial"/>
          <w:sz w:val="24"/>
          <w:szCs w:val="24"/>
          <w:lang w:val="es-MX" w:eastAsia="es-AR"/>
        </w:rPr>
        <w:t xml:space="preserve"> ecológica y  equidad social, con el propósito de brindar la </w:t>
      </w:r>
      <w:r w:rsidRPr="007204B8">
        <w:rPr>
          <w:rFonts w:ascii="Arial" w:hAnsi="Arial" w:cs="Arial"/>
          <w:sz w:val="24"/>
          <w:szCs w:val="24"/>
          <w:lang w:val="es-MX" w:eastAsia="es-AR"/>
        </w:rPr>
        <w:t>materia prima que los emprendimientos soc</w:t>
      </w:r>
      <w:r>
        <w:rPr>
          <w:rFonts w:ascii="Arial" w:hAnsi="Arial" w:cs="Arial"/>
          <w:sz w:val="24"/>
          <w:szCs w:val="24"/>
          <w:lang w:val="es-MX" w:eastAsia="es-AR"/>
        </w:rPr>
        <w:t xml:space="preserve">iales de reciclado de plástico </w:t>
      </w:r>
      <w:r w:rsidRPr="007204B8">
        <w:rPr>
          <w:rFonts w:ascii="Arial" w:hAnsi="Arial" w:cs="Arial"/>
          <w:sz w:val="24"/>
          <w:szCs w:val="24"/>
          <w:lang w:val="es-MX" w:eastAsia="es-AR"/>
        </w:rPr>
        <w:t xml:space="preserve">necesitan </w:t>
      </w:r>
      <w:r>
        <w:rPr>
          <w:rFonts w:ascii="Arial" w:hAnsi="Arial" w:cs="Arial"/>
          <w:sz w:val="24"/>
          <w:szCs w:val="24"/>
          <w:lang w:val="es-MX" w:eastAsia="es-AR"/>
        </w:rPr>
        <w:t xml:space="preserve">para procesar y comercializar. </w:t>
      </w:r>
      <w:r w:rsidR="00852B29">
        <w:rPr>
          <w:rFonts w:ascii="Arial" w:hAnsi="Arial" w:cs="Arial"/>
          <w:sz w:val="24"/>
          <w:szCs w:val="24"/>
          <w:lang w:val="es-MX" w:eastAsia="es-AR"/>
        </w:rPr>
        <w:t xml:space="preserve">Lo anterior aunado a </w:t>
      </w:r>
      <w:r w:rsidRPr="007204B8">
        <w:rPr>
          <w:rFonts w:ascii="Arial" w:hAnsi="Arial" w:cs="Arial"/>
          <w:sz w:val="24"/>
          <w:szCs w:val="24"/>
          <w:lang w:val="es-MX" w:eastAsia="es-AR"/>
        </w:rPr>
        <w:t>cumplir con</w:t>
      </w:r>
      <w:r>
        <w:rPr>
          <w:rFonts w:ascii="Arial" w:hAnsi="Arial" w:cs="Arial"/>
          <w:sz w:val="24"/>
          <w:szCs w:val="24"/>
          <w:lang w:val="es-MX" w:eastAsia="es-AR"/>
        </w:rPr>
        <w:t xml:space="preserve"> dos objetivos importantes: la </w:t>
      </w:r>
      <w:r w:rsidRPr="007204B8">
        <w:rPr>
          <w:rFonts w:ascii="Arial" w:hAnsi="Arial" w:cs="Arial"/>
          <w:sz w:val="24"/>
          <w:szCs w:val="24"/>
          <w:lang w:val="es-MX" w:eastAsia="es-AR"/>
        </w:rPr>
        <w:t>concientización hacia la importancia del cuidado del medio ambiente y la promoción de emprendimientos sociales.</w:t>
      </w:r>
      <w:r>
        <w:rPr>
          <w:rFonts w:ascii="Arial" w:hAnsi="Arial" w:cs="Arial"/>
          <w:sz w:val="24"/>
          <w:szCs w:val="24"/>
          <w:lang w:val="es-MX" w:eastAsia="es-AR"/>
        </w:rPr>
        <w:t xml:space="preserve">  Esta idea</w:t>
      </w:r>
      <w:r w:rsidRPr="006D6235">
        <w:rPr>
          <w:rFonts w:ascii="Arial" w:hAnsi="Arial" w:cs="Arial"/>
          <w:sz w:val="24"/>
          <w:szCs w:val="24"/>
          <w:lang w:val="es-MX" w:eastAsia="es-AR"/>
        </w:rPr>
        <w:t xml:space="preserve"> consiste en </w:t>
      </w:r>
    </w:p>
    <w:p w14:paraId="49EE213D" w14:textId="40D79684" w:rsidR="00B9655E" w:rsidRPr="004C49FB" w:rsidRDefault="00B9655E" w:rsidP="00B9655E">
      <w:pPr>
        <w:spacing w:line="360" w:lineRule="auto"/>
        <w:jc w:val="both"/>
        <w:rPr>
          <w:rFonts w:ascii="Arial" w:hAnsi="Arial" w:cs="Arial"/>
          <w:sz w:val="24"/>
          <w:szCs w:val="24"/>
          <w:lang w:val="es-MX" w:eastAsia="es-AR"/>
        </w:rPr>
      </w:pPr>
      <w:r w:rsidRPr="004C49FB">
        <w:rPr>
          <w:rFonts w:ascii="Arial" w:hAnsi="Arial" w:cs="Arial"/>
          <w:sz w:val="24"/>
          <w:szCs w:val="24"/>
          <w:lang w:val="es-MX" w:eastAsia="es-AR"/>
        </w:rPr>
        <w:t>México es el tercer consumidor mundial de politereftalato de etileno (PET), solo detrás de Estados Unidos y China, pero en consumo per cápita es segundo con 225 botellas al año por cada mexicano, detrás de Estados Unidos.</w:t>
      </w:r>
      <w:r w:rsidR="009B25AA">
        <w:rPr>
          <w:rFonts w:ascii="Arial" w:hAnsi="Arial" w:cs="Arial"/>
          <w:sz w:val="24"/>
          <w:szCs w:val="24"/>
          <w:lang w:val="es-MX" w:eastAsia="es-AR"/>
        </w:rPr>
        <w:t xml:space="preserve"> </w:t>
      </w:r>
      <w:sdt>
        <w:sdtPr>
          <w:rPr>
            <w:rFonts w:ascii="Arial" w:hAnsi="Arial" w:cs="Arial"/>
            <w:sz w:val="24"/>
            <w:szCs w:val="24"/>
            <w:lang w:val="es-MX" w:eastAsia="es-AR"/>
          </w:rPr>
          <w:id w:val="-925489345"/>
          <w:citation/>
        </w:sdtPr>
        <w:sdtEndPr/>
        <w:sdtContent>
          <w:r w:rsidR="009B25AA">
            <w:rPr>
              <w:rFonts w:ascii="Arial" w:hAnsi="Arial" w:cs="Arial"/>
              <w:sz w:val="24"/>
              <w:szCs w:val="24"/>
              <w:lang w:val="es-MX" w:eastAsia="es-AR"/>
            </w:rPr>
            <w:fldChar w:fldCharType="begin"/>
          </w:r>
          <w:r w:rsidR="009B25AA">
            <w:rPr>
              <w:rFonts w:ascii="Arial" w:hAnsi="Arial" w:cs="Arial"/>
              <w:sz w:val="24"/>
              <w:szCs w:val="24"/>
              <w:lang w:val="es-MX" w:eastAsia="es-AR"/>
            </w:rPr>
            <w:instrText xml:space="preserve"> CITATION ElU11 \l 2058 </w:instrText>
          </w:r>
          <w:r w:rsidR="009B25AA">
            <w:rPr>
              <w:rFonts w:ascii="Arial" w:hAnsi="Arial" w:cs="Arial"/>
              <w:sz w:val="24"/>
              <w:szCs w:val="24"/>
              <w:lang w:val="es-MX" w:eastAsia="es-AR"/>
            </w:rPr>
            <w:fldChar w:fldCharType="separate"/>
          </w:r>
          <w:r w:rsidR="009B25AA" w:rsidRPr="009B25AA">
            <w:rPr>
              <w:rFonts w:ascii="Arial" w:hAnsi="Arial" w:cs="Arial"/>
              <w:noProof/>
              <w:sz w:val="24"/>
              <w:szCs w:val="24"/>
              <w:lang w:val="es-MX" w:eastAsia="es-AR"/>
            </w:rPr>
            <w:t>(UNIVERSAL, 2011)</w:t>
          </w:r>
          <w:r w:rsidR="009B25AA">
            <w:rPr>
              <w:rFonts w:ascii="Arial" w:hAnsi="Arial" w:cs="Arial"/>
              <w:sz w:val="24"/>
              <w:szCs w:val="24"/>
              <w:lang w:val="es-MX" w:eastAsia="es-AR"/>
            </w:rPr>
            <w:fldChar w:fldCharType="end"/>
          </w:r>
        </w:sdtContent>
      </w:sdt>
    </w:p>
    <w:p w14:paraId="4F7E04D0" w14:textId="77777777" w:rsidR="00B9655E" w:rsidRDefault="00B9655E" w:rsidP="00B9655E">
      <w:pPr>
        <w:spacing w:line="360" w:lineRule="auto"/>
        <w:jc w:val="both"/>
        <w:rPr>
          <w:rFonts w:ascii="Arial" w:hAnsi="Arial" w:cs="Arial"/>
          <w:sz w:val="24"/>
          <w:szCs w:val="24"/>
          <w:lang w:val="es-MX" w:eastAsia="es-AR"/>
        </w:rPr>
      </w:pPr>
      <w:r w:rsidRPr="004C49FB">
        <w:rPr>
          <w:rFonts w:ascii="Arial" w:hAnsi="Arial" w:cs="Arial"/>
          <w:sz w:val="24"/>
          <w:szCs w:val="24"/>
          <w:lang w:val="es-MX" w:eastAsia="es-AR"/>
        </w:rPr>
        <w:t>La mayor parte del PET virgen se emplea en la fabricación de recipientes para un gran número de productos, desde botellas para aceite comestible y productos de limpieza hasta empaques para frutas y verduras, pero la mayor parte se consume en el envasado de refrescos.</w:t>
      </w:r>
    </w:p>
    <w:p w14:paraId="2C2D3889" w14:textId="77777777" w:rsidR="00B9655E" w:rsidRDefault="00B9655E" w:rsidP="00B9655E">
      <w:pPr>
        <w:pStyle w:val="Ttulo1"/>
        <w:jc w:val="center"/>
        <w:rPr>
          <w:lang w:val="es-MX"/>
        </w:rPr>
      </w:pPr>
      <w:r w:rsidRPr="00E372C8">
        <w:rPr>
          <w:lang w:val="es-MX"/>
        </w:rPr>
        <w:lastRenderedPageBreak/>
        <w:t>Alcance</w:t>
      </w:r>
      <w:r>
        <w:rPr>
          <w:lang w:val="es-MX"/>
        </w:rPr>
        <w:t>s</w:t>
      </w:r>
    </w:p>
    <w:p w14:paraId="5DDEA9B9" w14:textId="51103242" w:rsidR="00B9655E" w:rsidRPr="00F329E3" w:rsidRDefault="00B9655E" w:rsidP="00B9655E">
      <w:pPr>
        <w:spacing w:line="360" w:lineRule="auto"/>
        <w:jc w:val="both"/>
        <w:rPr>
          <w:rFonts w:ascii="Arial" w:eastAsia="Times New Roman" w:hAnsi="Arial" w:cs="Arial"/>
          <w:sz w:val="24"/>
          <w:szCs w:val="24"/>
          <w:lang w:val="es-MX" w:eastAsia="es-AR"/>
        </w:rPr>
      </w:pPr>
      <w:r w:rsidRPr="00F329E3">
        <w:rPr>
          <w:rFonts w:ascii="Arial" w:eastAsia="Times New Roman" w:hAnsi="Arial" w:cs="Arial"/>
          <w:sz w:val="24"/>
          <w:szCs w:val="24"/>
          <w:lang w:val="es-MX" w:eastAsia="es-AR"/>
        </w:rPr>
        <w:t>El alcance de este proyecto es muy su</w:t>
      </w:r>
      <w:r>
        <w:rPr>
          <w:rFonts w:ascii="Arial" w:eastAsia="Times New Roman" w:hAnsi="Arial" w:cs="Arial"/>
          <w:sz w:val="24"/>
          <w:szCs w:val="24"/>
          <w:lang w:val="es-MX" w:eastAsia="es-AR"/>
        </w:rPr>
        <w:t xml:space="preserve">bjetivo, </w:t>
      </w:r>
      <w:r w:rsidR="00852B29">
        <w:rPr>
          <w:rFonts w:ascii="Arial" w:eastAsia="Times New Roman" w:hAnsi="Arial" w:cs="Arial"/>
          <w:sz w:val="24"/>
          <w:szCs w:val="24"/>
          <w:lang w:val="es-MX" w:eastAsia="es-AR"/>
        </w:rPr>
        <w:t xml:space="preserve">dado </w:t>
      </w:r>
      <w:r>
        <w:rPr>
          <w:rFonts w:ascii="Arial" w:eastAsia="Times New Roman" w:hAnsi="Arial" w:cs="Arial"/>
          <w:sz w:val="24"/>
          <w:szCs w:val="24"/>
          <w:lang w:val="es-MX" w:eastAsia="es-AR"/>
        </w:rPr>
        <w:t>que siempre es posible</w:t>
      </w:r>
      <w:r w:rsidRPr="00F329E3">
        <w:rPr>
          <w:rFonts w:ascii="Arial" w:eastAsia="Times New Roman" w:hAnsi="Arial" w:cs="Arial"/>
          <w:sz w:val="24"/>
          <w:szCs w:val="24"/>
          <w:lang w:val="es-MX" w:eastAsia="es-AR"/>
        </w:rPr>
        <w:t xml:space="preserve"> hacer algo más por el medi</w:t>
      </w:r>
      <w:r>
        <w:rPr>
          <w:rFonts w:ascii="Arial" w:eastAsia="Times New Roman" w:hAnsi="Arial" w:cs="Arial"/>
          <w:sz w:val="24"/>
          <w:szCs w:val="24"/>
          <w:lang w:val="es-MX" w:eastAsia="es-AR"/>
        </w:rPr>
        <w:t>o ambiente</w:t>
      </w:r>
      <w:del w:id="9" w:author="Alducin" w:date="2015-01-23T11:56:00Z">
        <w:r w:rsidR="00852B29" w:rsidDel="00424D29">
          <w:rPr>
            <w:rFonts w:ascii="Arial" w:eastAsia="Times New Roman" w:hAnsi="Arial" w:cs="Arial"/>
            <w:sz w:val="24"/>
            <w:szCs w:val="24"/>
            <w:lang w:val="es-MX" w:eastAsia="es-AR"/>
          </w:rPr>
          <w:delText>:</w:delText>
        </w:r>
      </w:del>
      <w:r>
        <w:rPr>
          <w:rFonts w:ascii="Arial" w:eastAsia="Times New Roman" w:hAnsi="Arial" w:cs="Arial"/>
          <w:sz w:val="24"/>
          <w:szCs w:val="24"/>
          <w:lang w:val="es-MX" w:eastAsia="es-AR"/>
        </w:rPr>
        <w:t xml:space="preserve">: </w:t>
      </w:r>
    </w:p>
    <w:p w14:paraId="422202C3" w14:textId="77777777" w:rsidR="00B9655E" w:rsidRPr="00F329E3" w:rsidRDefault="00B9655E" w:rsidP="00B9655E">
      <w:pPr>
        <w:pStyle w:val="Prrafodelista"/>
        <w:numPr>
          <w:ilvl w:val="0"/>
          <w:numId w:val="15"/>
        </w:numPr>
        <w:spacing w:line="360" w:lineRule="auto"/>
        <w:jc w:val="both"/>
        <w:rPr>
          <w:rFonts w:ascii="Arial" w:hAnsi="Arial" w:cs="Arial"/>
          <w:sz w:val="24"/>
          <w:szCs w:val="24"/>
          <w:lang w:val="es-MX" w:eastAsia="es-AR"/>
        </w:rPr>
      </w:pPr>
      <w:r w:rsidRPr="00F329E3">
        <w:rPr>
          <w:rFonts w:ascii="Arial" w:hAnsi="Arial" w:cs="Arial"/>
          <w:sz w:val="24"/>
          <w:szCs w:val="24"/>
          <w:lang w:val="es-MX" w:eastAsia="es-AR"/>
        </w:rPr>
        <w:t>Mantener a la población educada sobre el manejo de desechos y conservación ambiental.</w:t>
      </w:r>
    </w:p>
    <w:p w14:paraId="2DD0C38A" w14:textId="77777777" w:rsidR="00B9655E" w:rsidRDefault="00B9655E" w:rsidP="00B9655E">
      <w:pPr>
        <w:pStyle w:val="Prrafodelista"/>
        <w:numPr>
          <w:ilvl w:val="0"/>
          <w:numId w:val="15"/>
        </w:numPr>
        <w:spacing w:line="360" w:lineRule="auto"/>
        <w:jc w:val="both"/>
        <w:rPr>
          <w:rFonts w:ascii="Arial" w:hAnsi="Arial" w:cs="Arial"/>
          <w:sz w:val="24"/>
          <w:szCs w:val="24"/>
          <w:lang w:val="es-MX" w:eastAsia="es-AR"/>
        </w:rPr>
      </w:pPr>
      <w:r w:rsidRPr="00F329E3">
        <w:rPr>
          <w:rFonts w:ascii="Arial" w:hAnsi="Arial" w:cs="Arial"/>
          <w:sz w:val="24"/>
          <w:szCs w:val="24"/>
          <w:lang w:val="es-MX" w:eastAsia="es-AR"/>
        </w:rPr>
        <w:t xml:space="preserve">Mantener centros de acopio y manejo ordenado de desechos en </w:t>
      </w:r>
      <w:r>
        <w:rPr>
          <w:rFonts w:ascii="Arial" w:hAnsi="Arial" w:cs="Arial"/>
          <w:sz w:val="24"/>
          <w:szCs w:val="24"/>
          <w:lang w:val="es-MX" w:eastAsia="es-AR"/>
        </w:rPr>
        <w:t>nuestra institución</w:t>
      </w:r>
    </w:p>
    <w:p w14:paraId="3CEA50A9" w14:textId="77777777" w:rsidR="00B9655E" w:rsidRDefault="00B9655E"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Se enfocara en la universidad, tomando en cuenta que gran número de estudiantes y empleados generan una gran cantidad de desperdicios plásticos.</w:t>
      </w:r>
    </w:p>
    <w:p w14:paraId="042540D6" w14:textId="77777777" w:rsidR="00B9655E" w:rsidRDefault="00B9655E"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 xml:space="preserve">Será escalable, adecuando ciertas restricciones y opciones de acuerdo a lo que se solicite, considerando un posible patrocinio externo. </w:t>
      </w:r>
    </w:p>
    <w:p w14:paraId="2434F243" w14:textId="77777777" w:rsidR="00B9655E" w:rsidRDefault="00B9655E"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 xml:space="preserve">Servirá como ejemplo para que otros municipios o universidades adopten propuestas similares en su propio beneficio. </w:t>
      </w:r>
    </w:p>
    <w:p w14:paraId="1E3EC7BD" w14:textId="77777777" w:rsidR="00B9655E" w:rsidRDefault="00B9655E"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 xml:space="preserve">Comprometer a nuestra universidad con el manejo de sus desechos. </w:t>
      </w:r>
    </w:p>
    <w:p w14:paraId="69815781" w14:textId="77777777" w:rsidR="00852B29" w:rsidRDefault="00852B29"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La recicladora solo será para PET y LATAS.</w:t>
      </w:r>
    </w:p>
    <w:p w14:paraId="2206D265" w14:textId="77777777" w:rsidR="00852B29" w:rsidRDefault="00852B29"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La recicladora será instalada en instituciones educativas, iniciado con la UTCV</w:t>
      </w:r>
    </w:p>
    <w:p w14:paraId="6973B680" w14:textId="75B35145" w:rsidR="00EE6448" w:rsidRDefault="005A1145" w:rsidP="00B9655E">
      <w:pPr>
        <w:pStyle w:val="Prrafodelista"/>
        <w:numPr>
          <w:ilvl w:val="0"/>
          <w:numId w:val="15"/>
        </w:numPr>
        <w:spacing w:line="360" w:lineRule="auto"/>
        <w:jc w:val="both"/>
        <w:rPr>
          <w:rFonts w:ascii="Arial" w:hAnsi="Arial" w:cs="Arial"/>
          <w:sz w:val="24"/>
          <w:szCs w:val="24"/>
          <w:lang w:val="es-MX" w:eastAsia="es-AR"/>
        </w:rPr>
      </w:pPr>
      <w:r>
        <w:rPr>
          <w:rFonts w:ascii="Arial" w:hAnsi="Arial" w:cs="Arial"/>
          <w:sz w:val="24"/>
          <w:szCs w:val="24"/>
          <w:lang w:val="es-MX" w:eastAsia="es-AR"/>
        </w:rPr>
        <w:t xml:space="preserve">El proyecto se basará especificamente en la recolección de residuos plásticos provenientes de nuestra universidad, en el proceso estaran involucrados los alumnos encargados de este proyecto asi como alumnos de otras areas (Tecnologias de la Infrmación y Energias Renovables) y todo aquel que desee participar. Una vez finalizado el proyecto la proxima etapa sería la presentacion en la la Feria CreaTic que se llevara a cabo en proximas fechas, buscando el interes de profesores y empresarios que asistan a dicha reunion.  </w:t>
      </w:r>
    </w:p>
    <w:p w14:paraId="0946CA86" w14:textId="77777777" w:rsidR="00B9655E" w:rsidRDefault="00B9655E" w:rsidP="00B9655E">
      <w:pPr>
        <w:spacing w:line="360" w:lineRule="auto"/>
        <w:jc w:val="both"/>
        <w:rPr>
          <w:rFonts w:ascii="Arial" w:hAnsi="Arial" w:cs="Arial"/>
          <w:sz w:val="24"/>
          <w:szCs w:val="24"/>
          <w:lang w:val="es-MX" w:eastAsia="es-AR"/>
        </w:rPr>
      </w:pPr>
    </w:p>
    <w:p w14:paraId="7BD423B5" w14:textId="77777777" w:rsidR="00B9655E" w:rsidRPr="00E372C8" w:rsidRDefault="00B9655E" w:rsidP="00B9655E">
      <w:pPr>
        <w:pStyle w:val="Ttulo1"/>
        <w:jc w:val="center"/>
        <w:rPr>
          <w:lang w:val="es-MX"/>
        </w:rPr>
      </w:pPr>
      <w:r>
        <w:rPr>
          <w:lang w:val="es-MX"/>
        </w:rPr>
        <w:t>Objetivos</w:t>
      </w:r>
    </w:p>
    <w:p w14:paraId="146ADD54" w14:textId="77777777" w:rsidR="00B9655E" w:rsidRPr="00DC73D5" w:rsidRDefault="00B9655E" w:rsidP="00B9655E">
      <w:pPr>
        <w:spacing w:line="360" w:lineRule="auto"/>
        <w:jc w:val="both"/>
        <w:rPr>
          <w:rFonts w:ascii="Arial" w:hAnsi="Arial" w:cs="Arial"/>
          <w:b/>
          <w:sz w:val="24"/>
          <w:szCs w:val="24"/>
          <w:lang w:val="es-MX" w:eastAsia="es-AR"/>
        </w:rPr>
      </w:pPr>
      <w:r w:rsidRPr="00DC73D5">
        <w:rPr>
          <w:rFonts w:ascii="Arial" w:hAnsi="Arial" w:cs="Arial"/>
          <w:b/>
          <w:sz w:val="24"/>
          <w:szCs w:val="24"/>
          <w:lang w:val="es-MX" w:eastAsia="es-AR"/>
        </w:rPr>
        <w:t>General:</w:t>
      </w:r>
    </w:p>
    <w:p w14:paraId="62B99BAE" w14:textId="7CD2AC02" w:rsidR="00B9655E" w:rsidRDefault="00B9655E" w:rsidP="00B9655E">
      <w:pPr>
        <w:spacing w:line="360" w:lineRule="auto"/>
        <w:jc w:val="both"/>
        <w:rPr>
          <w:rFonts w:ascii="Arial" w:hAnsi="Arial" w:cs="Arial"/>
          <w:sz w:val="24"/>
          <w:szCs w:val="24"/>
          <w:lang w:val="es-MX" w:eastAsia="es-AR"/>
        </w:rPr>
      </w:pPr>
      <w:r w:rsidRPr="00DC73D5">
        <w:rPr>
          <w:rFonts w:ascii="Arial" w:hAnsi="Arial" w:cs="Arial"/>
          <w:sz w:val="24"/>
          <w:szCs w:val="24"/>
          <w:lang w:val="es-MX" w:eastAsia="es-AR"/>
        </w:rPr>
        <w:t xml:space="preserve">Contribuir a la preservación del  </w:t>
      </w:r>
      <w:r w:rsidR="00852B29">
        <w:rPr>
          <w:rFonts w:ascii="Arial" w:hAnsi="Arial" w:cs="Arial"/>
          <w:sz w:val="24"/>
          <w:szCs w:val="24"/>
          <w:lang w:val="es-MX" w:eastAsia="es-AR"/>
        </w:rPr>
        <w:t>m</w:t>
      </w:r>
      <w:r w:rsidR="00852B29" w:rsidRPr="00DC73D5">
        <w:rPr>
          <w:rFonts w:ascii="Arial" w:hAnsi="Arial" w:cs="Arial"/>
          <w:sz w:val="24"/>
          <w:szCs w:val="24"/>
          <w:lang w:val="es-MX" w:eastAsia="es-AR"/>
        </w:rPr>
        <w:t xml:space="preserve">edio </w:t>
      </w:r>
      <w:r w:rsidR="00852B29">
        <w:rPr>
          <w:rFonts w:ascii="Arial" w:hAnsi="Arial" w:cs="Arial"/>
          <w:sz w:val="24"/>
          <w:szCs w:val="24"/>
          <w:lang w:val="es-MX" w:eastAsia="es-AR"/>
        </w:rPr>
        <w:t>a</w:t>
      </w:r>
      <w:r w:rsidR="00852B29" w:rsidRPr="00DC73D5">
        <w:rPr>
          <w:rFonts w:ascii="Arial" w:hAnsi="Arial" w:cs="Arial"/>
          <w:sz w:val="24"/>
          <w:szCs w:val="24"/>
          <w:lang w:val="es-MX" w:eastAsia="es-AR"/>
        </w:rPr>
        <w:t>mbiente</w:t>
      </w:r>
      <w:r w:rsidRPr="00DC73D5">
        <w:rPr>
          <w:rFonts w:ascii="Arial" w:hAnsi="Arial" w:cs="Arial"/>
          <w:sz w:val="24"/>
          <w:szCs w:val="24"/>
          <w:lang w:val="es-MX" w:eastAsia="es-AR"/>
        </w:rPr>
        <w:t xml:space="preserve">, </w:t>
      </w:r>
      <w:r>
        <w:rPr>
          <w:rFonts w:ascii="Arial" w:hAnsi="Arial" w:cs="Arial"/>
          <w:sz w:val="24"/>
          <w:szCs w:val="24"/>
          <w:lang w:val="es-MX" w:eastAsia="es-AR"/>
        </w:rPr>
        <w:t>fomentando</w:t>
      </w:r>
      <w:r w:rsidRPr="00DC73D5">
        <w:rPr>
          <w:rFonts w:ascii="Arial" w:hAnsi="Arial" w:cs="Arial"/>
          <w:sz w:val="24"/>
          <w:szCs w:val="24"/>
          <w:lang w:val="es-MX" w:eastAsia="es-AR"/>
        </w:rPr>
        <w:t xml:space="preserve"> la cultura del reciclaje, a través de la</w:t>
      </w:r>
      <w:r w:rsidR="00852B29">
        <w:rPr>
          <w:rFonts w:ascii="Arial" w:hAnsi="Arial" w:cs="Arial"/>
          <w:sz w:val="24"/>
          <w:szCs w:val="24"/>
          <w:lang w:val="es-MX" w:eastAsia="es-AR"/>
        </w:rPr>
        <w:t xml:space="preserve"> creación de una recicladora que mediante la</w:t>
      </w:r>
      <w:r w:rsidR="00A27AE6">
        <w:rPr>
          <w:rFonts w:ascii="Arial" w:hAnsi="Arial" w:cs="Arial"/>
          <w:sz w:val="24"/>
          <w:szCs w:val="24"/>
          <w:lang w:val="es-MX" w:eastAsia="es-AR"/>
        </w:rPr>
        <w:t xml:space="preserve"> incorporación de las TIC’s y la </w:t>
      </w:r>
      <w:r w:rsidRPr="00DC73D5">
        <w:rPr>
          <w:rFonts w:ascii="Arial" w:hAnsi="Arial" w:cs="Arial"/>
          <w:sz w:val="24"/>
          <w:szCs w:val="24"/>
          <w:lang w:val="es-MX" w:eastAsia="es-AR"/>
        </w:rPr>
        <w:t xml:space="preserve"> utilización de técnicas </w:t>
      </w:r>
      <w:r>
        <w:rPr>
          <w:rFonts w:ascii="Arial" w:hAnsi="Arial" w:cs="Arial"/>
          <w:sz w:val="24"/>
          <w:szCs w:val="24"/>
          <w:lang w:val="es-MX" w:eastAsia="es-AR"/>
        </w:rPr>
        <w:t xml:space="preserve">para la </w:t>
      </w:r>
      <w:r w:rsidR="00852B29">
        <w:rPr>
          <w:rFonts w:ascii="Arial" w:hAnsi="Arial" w:cs="Arial"/>
          <w:sz w:val="24"/>
          <w:szCs w:val="24"/>
          <w:lang w:val="es-MX" w:eastAsia="es-AR"/>
        </w:rPr>
        <w:t xml:space="preserve">separación </w:t>
      </w:r>
      <w:r>
        <w:rPr>
          <w:rFonts w:ascii="Arial" w:hAnsi="Arial" w:cs="Arial"/>
          <w:sz w:val="24"/>
          <w:szCs w:val="24"/>
          <w:lang w:val="es-MX" w:eastAsia="es-AR"/>
        </w:rPr>
        <w:t>de materiales</w:t>
      </w:r>
      <w:r w:rsidR="00852B29">
        <w:rPr>
          <w:rFonts w:ascii="Arial" w:hAnsi="Arial" w:cs="Arial"/>
          <w:sz w:val="24"/>
          <w:szCs w:val="24"/>
          <w:lang w:val="es-MX" w:eastAsia="es-AR"/>
        </w:rPr>
        <w:t xml:space="preserve"> </w:t>
      </w:r>
      <w:r w:rsidR="00A27AE6">
        <w:rPr>
          <w:rFonts w:ascii="Arial" w:hAnsi="Arial" w:cs="Arial"/>
          <w:sz w:val="24"/>
          <w:szCs w:val="24"/>
          <w:lang w:val="es-MX" w:eastAsia="es-AR"/>
        </w:rPr>
        <w:t xml:space="preserve">aunado al </w:t>
      </w:r>
      <w:r w:rsidR="00852B29">
        <w:rPr>
          <w:rFonts w:ascii="Arial" w:hAnsi="Arial" w:cs="Arial"/>
          <w:sz w:val="24"/>
          <w:szCs w:val="24"/>
          <w:lang w:val="es-MX" w:eastAsia="es-AR"/>
        </w:rPr>
        <w:t>uso de técnicas de compensación</w:t>
      </w:r>
      <w:r w:rsidRPr="00DC73D5">
        <w:rPr>
          <w:rFonts w:ascii="Arial" w:hAnsi="Arial" w:cs="Arial"/>
          <w:sz w:val="24"/>
          <w:szCs w:val="24"/>
          <w:lang w:val="es-MX" w:eastAsia="es-AR"/>
        </w:rPr>
        <w:t xml:space="preserve">, </w:t>
      </w:r>
      <w:r w:rsidR="00A27AE6">
        <w:rPr>
          <w:rFonts w:ascii="Arial" w:hAnsi="Arial" w:cs="Arial"/>
          <w:sz w:val="24"/>
          <w:szCs w:val="24"/>
          <w:lang w:val="es-MX" w:eastAsia="es-AR"/>
        </w:rPr>
        <w:t xml:space="preserve"> permita  la implementación </w:t>
      </w:r>
      <w:r w:rsidRPr="00DC73D5">
        <w:rPr>
          <w:rFonts w:ascii="Arial" w:hAnsi="Arial" w:cs="Arial"/>
          <w:sz w:val="24"/>
          <w:szCs w:val="24"/>
          <w:lang w:val="es-MX" w:eastAsia="es-AR"/>
        </w:rPr>
        <w:t xml:space="preserve">campañas de adecuado manejo </w:t>
      </w:r>
      <w:r>
        <w:rPr>
          <w:rFonts w:ascii="Arial" w:hAnsi="Arial" w:cs="Arial"/>
          <w:sz w:val="24"/>
          <w:szCs w:val="24"/>
          <w:lang w:val="es-MX" w:eastAsia="es-AR"/>
        </w:rPr>
        <w:t xml:space="preserve">de estos materiales. </w:t>
      </w:r>
    </w:p>
    <w:p w14:paraId="7B41B4D5" w14:textId="77777777" w:rsidR="005A1145" w:rsidRDefault="005A1145" w:rsidP="00B9655E">
      <w:pPr>
        <w:spacing w:line="360" w:lineRule="auto"/>
        <w:jc w:val="both"/>
        <w:rPr>
          <w:rFonts w:ascii="Arial" w:hAnsi="Arial" w:cs="Arial"/>
          <w:b/>
          <w:sz w:val="24"/>
          <w:szCs w:val="24"/>
          <w:lang w:val="es-MX" w:eastAsia="es-AR"/>
        </w:rPr>
      </w:pPr>
    </w:p>
    <w:p w14:paraId="22C33775" w14:textId="77777777" w:rsidR="005A1145" w:rsidRDefault="005A1145" w:rsidP="00B9655E">
      <w:pPr>
        <w:spacing w:line="360" w:lineRule="auto"/>
        <w:jc w:val="both"/>
        <w:rPr>
          <w:rFonts w:ascii="Arial" w:hAnsi="Arial" w:cs="Arial"/>
          <w:b/>
          <w:sz w:val="24"/>
          <w:szCs w:val="24"/>
          <w:lang w:val="es-MX" w:eastAsia="es-AR"/>
        </w:rPr>
      </w:pPr>
    </w:p>
    <w:p w14:paraId="36334285" w14:textId="77777777" w:rsidR="005A1145" w:rsidRDefault="005A1145" w:rsidP="00B9655E">
      <w:pPr>
        <w:spacing w:line="360" w:lineRule="auto"/>
        <w:jc w:val="both"/>
        <w:rPr>
          <w:rFonts w:ascii="Arial" w:hAnsi="Arial" w:cs="Arial"/>
          <w:b/>
          <w:sz w:val="24"/>
          <w:szCs w:val="24"/>
          <w:lang w:val="es-MX" w:eastAsia="es-AR"/>
        </w:rPr>
      </w:pPr>
    </w:p>
    <w:p w14:paraId="05965CF3" w14:textId="77777777" w:rsidR="00B9655E" w:rsidRPr="00DC73D5" w:rsidRDefault="00B9655E" w:rsidP="00B9655E">
      <w:pPr>
        <w:spacing w:line="360" w:lineRule="auto"/>
        <w:jc w:val="both"/>
        <w:rPr>
          <w:rFonts w:ascii="Arial" w:hAnsi="Arial" w:cs="Arial"/>
          <w:b/>
          <w:sz w:val="24"/>
          <w:szCs w:val="24"/>
          <w:lang w:val="es-MX" w:eastAsia="es-AR"/>
        </w:rPr>
      </w:pPr>
      <w:r w:rsidRPr="00DC73D5">
        <w:rPr>
          <w:rFonts w:ascii="Arial" w:hAnsi="Arial" w:cs="Arial"/>
          <w:b/>
          <w:sz w:val="24"/>
          <w:szCs w:val="24"/>
          <w:lang w:val="es-MX" w:eastAsia="es-AR"/>
        </w:rPr>
        <w:lastRenderedPageBreak/>
        <w:t>Específicos:</w:t>
      </w:r>
    </w:p>
    <w:p w14:paraId="7478779E" w14:textId="5FD4D2CC" w:rsidR="00B9655E" w:rsidRDefault="00EE6448" w:rsidP="00B9655E">
      <w:pPr>
        <w:pStyle w:val="Prrafodelista"/>
        <w:numPr>
          <w:ilvl w:val="0"/>
          <w:numId w:val="9"/>
        </w:numPr>
        <w:spacing w:line="360" w:lineRule="auto"/>
        <w:jc w:val="both"/>
        <w:rPr>
          <w:rFonts w:ascii="Arial" w:hAnsi="Arial" w:cs="Arial"/>
          <w:sz w:val="24"/>
          <w:szCs w:val="24"/>
          <w:lang w:val="es-MX" w:eastAsia="es-AR"/>
        </w:rPr>
      </w:pPr>
      <w:r w:rsidRPr="00EE6448">
        <w:rPr>
          <w:rFonts w:ascii="Arial" w:hAnsi="Arial" w:cs="Arial"/>
          <w:sz w:val="24"/>
          <w:szCs w:val="24"/>
          <w:lang w:val="es-MX" w:eastAsia="es-AR"/>
        </w:rPr>
        <w:t>Automatización de la separación de los materiales mediante el apoyo de Alumnos de la carrera de energías renovables.</w:t>
      </w:r>
    </w:p>
    <w:p w14:paraId="6B005445" w14:textId="6CA13B5E" w:rsidR="00EE6448" w:rsidRPr="001C5A67" w:rsidRDefault="00EE6448" w:rsidP="00B9655E">
      <w:pPr>
        <w:pStyle w:val="Prrafodelista"/>
        <w:numPr>
          <w:ilvl w:val="0"/>
          <w:numId w:val="9"/>
        </w:numPr>
        <w:spacing w:line="360" w:lineRule="auto"/>
        <w:jc w:val="both"/>
        <w:rPr>
          <w:rFonts w:ascii="Arial" w:hAnsi="Arial" w:cs="Arial"/>
          <w:sz w:val="24"/>
          <w:szCs w:val="24"/>
          <w:lang w:val="es-MX" w:eastAsia="es-AR"/>
        </w:rPr>
      </w:pPr>
      <w:r>
        <w:rPr>
          <w:rFonts w:ascii="Arial" w:hAnsi="Arial" w:cs="Arial"/>
          <w:sz w:val="24"/>
          <w:szCs w:val="24"/>
          <w:lang w:val="es-MX" w:eastAsia="es-AR"/>
        </w:rPr>
        <w:t>Poner en practica los conocimientos adquiridos en TSU para la elaboracion del sistema que controlara los procesos de la recicladora.</w:t>
      </w:r>
    </w:p>
    <w:p w14:paraId="4C91E215" w14:textId="1DDC2423" w:rsidR="00B9655E" w:rsidRDefault="00EE6448" w:rsidP="00B9655E">
      <w:pPr>
        <w:pStyle w:val="Prrafodelista"/>
        <w:numPr>
          <w:ilvl w:val="0"/>
          <w:numId w:val="9"/>
        </w:numPr>
        <w:spacing w:line="360" w:lineRule="auto"/>
        <w:jc w:val="both"/>
        <w:rPr>
          <w:rFonts w:ascii="Arial" w:hAnsi="Arial" w:cs="Arial"/>
          <w:sz w:val="24"/>
          <w:szCs w:val="24"/>
          <w:lang w:val="es-MX" w:eastAsia="es-AR"/>
        </w:rPr>
      </w:pPr>
      <w:r>
        <w:rPr>
          <w:rFonts w:ascii="Arial" w:hAnsi="Arial" w:cs="Arial"/>
          <w:sz w:val="24"/>
          <w:szCs w:val="24"/>
          <w:lang w:val="es-MX" w:eastAsia="es-AR"/>
        </w:rPr>
        <w:t xml:space="preserve">Adquirir los circuitos y mecanismos necesarios para el ensamblaje de la recicladora </w:t>
      </w:r>
    </w:p>
    <w:p w14:paraId="216303F2" w14:textId="4F752DA0" w:rsidR="00EE6448" w:rsidRPr="001C5A67" w:rsidRDefault="00EE6448" w:rsidP="00B9655E">
      <w:pPr>
        <w:pStyle w:val="Prrafodelista"/>
        <w:numPr>
          <w:ilvl w:val="0"/>
          <w:numId w:val="9"/>
        </w:numPr>
        <w:spacing w:line="360" w:lineRule="auto"/>
        <w:jc w:val="both"/>
        <w:rPr>
          <w:rFonts w:ascii="Arial" w:hAnsi="Arial" w:cs="Arial"/>
          <w:sz w:val="24"/>
          <w:szCs w:val="24"/>
          <w:lang w:val="es-MX" w:eastAsia="es-AR"/>
        </w:rPr>
      </w:pPr>
      <w:r>
        <w:rPr>
          <w:rFonts w:ascii="Arial" w:hAnsi="Arial" w:cs="Arial"/>
          <w:sz w:val="24"/>
          <w:szCs w:val="24"/>
          <w:lang w:val="es-MX" w:eastAsia="es-AR"/>
        </w:rPr>
        <w:t xml:space="preserve">Conocer las tecnicas primordiales para la separacion de residuos </w:t>
      </w:r>
    </w:p>
    <w:p w14:paraId="679FF952" w14:textId="77777777" w:rsidR="00B9655E" w:rsidRDefault="00B9655E" w:rsidP="00B9655E">
      <w:pPr>
        <w:rPr>
          <w:lang w:val="es-MX" w:eastAsia="es-AR"/>
        </w:rPr>
      </w:pPr>
    </w:p>
    <w:p w14:paraId="7F2CA6B6" w14:textId="77777777" w:rsidR="00B9655E" w:rsidRDefault="00B9655E" w:rsidP="00B9655E">
      <w:pPr>
        <w:pStyle w:val="Ttulo1"/>
        <w:jc w:val="center"/>
        <w:rPr>
          <w:lang w:val="es-MX"/>
        </w:rPr>
      </w:pPr>
      <w:r>
        <w:rPr>
          <w:lang w:val="es-MX"/>
        </w:rPr>
        <w:t>Restricciones</w:t>
      </w:r>
    </w:p>
    <w:p w14:paraId="6F0491D8" w14:textId="77777777" w:rsidR="00B9655E" w:rsidRPr="0016730D" w:rsidRDefault="00B9655E" w:rsidP="0023719B">
      <w:pPr>
        <w:jc w:val="both"/>
        <w:rPr>
          <w:rFonts w:ascii="Arial" w:eastAsia="Times New Roman" w:hAnsi="Arial" w:cs="Arial"/>
          <w:sz w:val="24"/>
          <w:szCs w:val="24"/>
          <w:lang w:val="es-MX" w:eastAsia="es-AR"/>
        </w:rPr>
      </w:pPr>
      <w:r w:rsidRPr="0016730D">
        <w:rPr>
          <w:rFonts w:ascii="Arial" w:eastAsia="Times New Roman" w:hAnsi="Arial" w:cs="Arial"/>
          <w:sz w:val="24"/>
          <w:szCs w:val="24"/>
          <w:lang w:val="es-MX" w:eastAsia="es-AR"/>
        </w:rPr>
        <w:t>Las suposiciones y restricciones respecto al sistema, y que se derivan directamente del levantamiento de requerimientos</w:t>
      </w:r>
      <w:r>
        <w:rPr>
          <w:rFonts w:ascii="Arial" w:eastAsia="Times New Roman" w:hAnsi="Arial" w:cs="Arial"/>
          <w:sz w:val="24"/>
          <w:szCs w:val="24"/>
          <w:lang w:val="es-MX" w:eastAsia="es-AR"/>
        </w:rPr>
        <w:t xml:space="preserve"> son</w:t>
      </w:r>
      <w:r w:rsidRPr="0016730D">
        <w:rPr>
          <w:rFonts w:ascii="Arial" w:eastAsia="Times New Roman" w:hAnsi="Arial" w:cs="Arial"/>
          <w:sz w:val="24"/>
          <w:szCs w:val="24"/>
          <w:lang w:val="es-MX" w:eastAsia="es-AR"/>
        </w:rPr>
        <w:t>:</w:t>
      </w:r>
    </w:p>
    <w:p w14:paraId="1D5C03E2" w14:textId="77777777" w:rsidR="00B9655E" w:rsidRPr="008F04F2" w:rsidRDefault="00B9655E" w:rsidP="0023719B">
      <w:pPr>
        <w:pStyle w:val="Prrafodelista"/>
        <w:numPr>
          <w:ilvl w:val="0"/>
          <w:numId w:val="20"/>
        </w:numPr>
        <w:spacing w:line="480" w:lineRule="auto"/>
        <w:jc w:val="both"/>
        <w:rPr>
          <w:rFonts w:ascii="Arial" w:hAnsi="Arial" w:cs="Arial"/>
          <w:sz w:val="24"/>
          <w:szCs w:val="24"/>
          <w:lang w:val="es-MX" w:eastAsia="es-AR"/>
        </w:rPr>
      </w:pPr>
      <w:r w:rsidRPr="008F04F2">
        <w:rPr>
          <w:rFonts w:ascii="Arial" w:hAnsi="Arial" w:cs="Arial"/>
          <w:sz w:val="24"/>
          <w:szCs w:val="24"/>
          <w:lang w:val="es-MX" w:eastAsia="es-AR"/>
        </w:rPr>
        <w:t>Seguridad de la información: protección de los datos, niveles de usuarios, etc.</w:t>
      </w:r>
    </w:p>
    <w:p w14:paraId="6E0DA4AE" w14:textId="77777777" w:rsidR="00B9655E" w:rsidRPr="008F04F2" w:rsidRDefault="00B9655E" w:rsidP="0023719B">
      <w:pPr>
        <w:pStyle w:val="Prrafodelista"/>
        <w:numPr>
          <w:ilvl w:val="0"/>
          <w:numId w:val="20"/>
        </w:numPr>
        <w:spacing w:line="480" w:lineRule="auto"/>
        <w:jc w:val="both"/>
        <w:rPr>
          <w:rFonts w:ascii="Arial" w:hAnsi="Arial" w:cs="Arial"/>
          <w:sz w:val="24"/>
          <w:szCs w:val="24"/>
          <w:lang w:val="es-MX" w:eastAsia="es-AR"/>
        </w:rPr>
      </w:pPr>
      <w:r w:rsidRPr="008F04F2">
        <w:rPr>
          <w:rFonts w:ascii="Arial" w:hAnsi="Arial" w:cs="Arial"/>
          <w:sz w:val="24"/>
          <w:szCs w:val="24"/>
          <w:lang w:val="es-MX" w:eastAsia="es-AR"/>
        </w:rPr>
        <w:t>Gestión de flujos de trabajo, Seguridad de transacciones e intercambio de información.</w:t>
      </w:r>
    </w:p>
    <w:p w14:paraId="1C738E2A" w14:textId="77777777" w:rsidR="00B9655E" w:rsidRPr="008F04F2" w:rsidRDefault="00B9655E" w:rsidP="0023719B">
      <w:pPr>
        <w:pStyle w:val="Prrafodelista"/>
        <w:numPr>
          <w:ilvl w:val="0"/>
          <w:numId w:val="20"/>
        </w:numPr>
        <w:spacing w:line="480" w:lineRule="auto"/>
        <w:jc w:val="both"/>
        <w:rPr>
          <w:rFonts w:ascii="Arial" w:hAnsi="Arial" w:cs="Arial"/>
          <w:sz w:val="24"/>
          <w:szCs w:val="24"/>
          <w:lang w:val="es-MX" w:eastAsia="es-AR"/>
        </w:rPr>
      </w:pPr>
      <w:r w:rsidRPr="008F04F2">
        <w:rPr>
          <w:rFonts w:ascii="Arial" w:hAnsi="Arial" w:cs="Arial"/>
          <w:sz w:val="24"/>
          <w:szCs w:val="24"/>
          <w:lang w:val="es-MX" w:eastAsia="es-AR"/>
        </w:rPr>
        <w:t xml:space="preserve">Como es natural, la lista de suposiciones y restricciones se incrementará durante el desarrollo del proyecto, particularmente conforme evolucione el mismo. </w:t>
      </w:r>
    </w:p>
    <w:p w14:paraId="1821AAEA" w14:textId="77777777" w:rsidR="00B9655E" w:rsidRPr="008F04F2" w:rsidRDefault="00B9655E" w:rsidP="0023719B">
      <w:pPr>
        <w:pStyle w:val="Prrafodelista"/>
        <w:numPr>
          <w:ilvl w:val="0"/>
          <w:numId w:val="20"/>
        </w:numPr>
        <w:spacing w:line="480" w:lineRule="auto"/>
        <w:jc w:val="both"/>
        <w:rPr>
          <w:rFonts w:ascii="Arial" w:hAnsi="Arial" w:cs="Arial"/>
          <w:sz w:val="24"/>
          <w:szCs w:val="24"/>
          <w:lang w:val="es-MX" w:eastAsia="es-AR"/>
        </w:rPr>
      </w:pPr>
      <w:r w:rsidRPr="008F04F2">
        <w:rPr>
          <w:rFonts w:ascii="Arial" w:hAnsi="Arial" w:cs="Arial"/>
          <w:sz w:val="24"/>
          <w:szCs w:val="24"/>
          <w:lang w:val="es-MX" w:eastAsia="es-AR"/>
        </w:rPr>
        <w:t>Solo se tendrá como presupuesto el costo estimado, siendo difícil incrementar posteriormente dicho presupuesto.</w:t>
      </w:r>
    </w:p>
    <w:p w14:paraId="5EA69BB0" w14:textId="77777777" w:rsidR="00B9655E" w:rsidRPr="008F04F2" w:rsidRDefault="00B9655E" w:rsidP="0023719B">
      <w:pPr>
        <w:pStyle w:val="Prrafodelista"/>
        <w:numPr>
          <w:ilvl w:val="0"/>
          <w:numId w:val="20"/>
        </w:numPr>
        <w:spacing w:line="480" w:lineRule="auto"/>
        <w:jc w:val="both"/>
        <w:rPr>
          <w:rFonts w:ascii="Arial" w:hAnsi="Arial" w:cs="Arial"/>
          <w:sz w:val="24"/>
          <w:szCs w:val="24"/>
          <w:lang w:val="es-MX" w:eastAsia="es-AR"/>
        </w:rPr>
      </w:pPr>
      <w:r w:rsidRPr="008F04F2">
        <w:rPr>
          <w:rFonts w:ascii="Arial" w:hAnsi="Arial" w:cs="Arial"/>
          <w:sz w:val="24"/>
          <w:szCs w:val="24"/>
          <w:lang w:val="es-MX" w:eastAsia="es-AR"/>
        </w:rPr>
        <w:t xml:space="preserve">El diagnóstico de los procesos estará orientado a determinar propuestas de </w:t>
      </w:r>
      <w:r w:rsidR="00820733" w:rsidRPr="008F04F2">
        <w:rPr>
          <w:rFonts w:ascii="Arial" w:hAnsi="Arial" w:cs="Arial"/>
          <w:sz w:val="24"/>
          <w:szCs w:val="24"/>
          <w:lang w:val="es-MX" w:eastAsia="es-AR"/>
        </w:rPr>
        <w:t>mejora, aunque</w:t>
      </w:r>
      <w:r w:rsidRPr="008F04F2">
        <w:rPr>
          <w:rFonts w:ascii="Arial" w:hAnsi="Arial" w:cs="Arial"/>
          <w:sz w:val="24"/>
          <w:szCs w:val="24"/>
          <w:lang w:val="es-MX" w:eastAsia="es-AR"/>
        </w:rPr>
        <w:t xml:space="preserve"> no contempla la ejecución directa y completa de éstas.  </w:t>
      </w:r>
    </w:p>
    <w:p w14:paraId="38AF901F" w14:textId="77777777" w:rsidR="00B9655E" w:rsidRDefault="00B9655E" w:rsidP="0023719B">
      <w:pPr>
        <w:pStyle w:val="Prrafodelista"/>
        <w:numPr>
          <w:ilvl w:val="0"/>
          <w:numId w:val="20"/>
        </w:numPr>
        <w:spacing w:line="480" w:lineRule="auto"/>
        <w:jc w:val="both"/>
        <w:rPr>
          <w:rFonts w:ascii="Arial" w:hAnsi="Arial" w:cs="Arial"/>
          <w:sz w:val="24"/>
          <w:szCs w:val="24"/>
          <w:lang w:val="es-MX" w:eastAsia="es-AR"/>
        </w:rPr>
      </w:pPr>
      <w:r w:rsidRPr="008F04F2">
        <w:rPr>
          <w:rFonts w:ascii="Arial" w:hAnsi="Arial" w:cs="Arial"/>
          <w:sz w:val="24"/>
          <w:szCs w:val="24"/>
          <w:lang w:val="es-MX" w:eastAsia="es-AR"/>
        </w:rPr>
        <w:t xml:space="preserve">Uso de la </w:t>
      </w:r>
      <w:r w:rsidR="00820733" w:rsidRPr="008F04F2">
        <w:rPr>
          <w:rFonts w:ascii="Arial" w:hAnsi="Arial" w:cs="Arial"/>
          <w:sz w:val="24"/>
          <w:szCs w:val="24"/>
          <w:lang w:val="es-MX" w:eastAsia="es-AR"/>
        </w:rPr>
        <w:t>metodología</w:t>
      </w:r>
      <w:r w:rsidRPr="008F04F2">
        <w:rPr>
          <w:rFonts w:ascii="Arial" w:hAnsi="Arial" w:cs="Arial"/>
          <w:sz w:val="24"/>
          <w:szCs w:val="24"/>
          <w:lang w:val="es-MX" w:eastAsia="es-AR"/>
        </w:rPr>
        <w:t xml:space="preserve"> RUP</w:t>
      </w:r>
    </w:p>
    <w:p w14:paraId="4238BF4B" w14:textId="77777777" w:rsidR="00B9655E" w:rsidRPr="008F04F2" w:rsidRDefault="00B9655E" w:rsidP="00B9655E">
      <w:pPr>
        <w:pStyle w:val="Ttulo1"/>
        <w:jc w:val="center"/>
        <w:rPr>
          <w:rFonts w:eastAsia="Times New Roman"/>
          <w:lang w:val="es-MX"/>
        </w:rPr>
      </w:pPr>
      <w:r>
        <w:rPr>
          <w:rFonts w:eastAsia="Times New Roman"/>
          <w:lang w:val="es-MX"/>
        </w:rPr>
        <w:t>Entregables</w:t>
      </w:r>
    </w:p>
    <w:p w14:paraId="160F6568" w14:textId="29977492" w:rsidR="00B9655E"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Plan de desarrollo de software</w:t>
      </w:r>
    </w:p>
    <w:p w14:paraId="0A599435" w14:textId="2002316D"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 xml:space="preserve">Plan de iteracciones </w:t>
      </w:r>
    </w:p>
    <w:p w14:paraId="325FCB2C" w14:textId="1438F8AC"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Glosario</w:t>
      </w:r>
    </w:p>
    <w:p w14:paraId="0F2EDF4B" w14:textId="0B72F8E1" w:rsidR="0023719B"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Plan de gestió</w:t>
      </w:r>
      <w:r w:rsidR="0023719B" w:rsidRPr="009A35C3">
        <w:rPr>
          <w:rFonts w:ascii="Arial" w:hAnsi="Arial" w:cs="Arial"/>
          <w:sz w:val="24"/>
          <w:szCs w:val="24"/>
          <w:lang w:val="es-MX" w:eastAsia="es-AR"/>
        </w:rPr>
        <w:t>n de requisitos</w:t>
      </w:r>
    </w:p>
    <w:p w14:paraId="68A88957" w14:textId="6D5CD781"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Casos de uso</w:t>
      </w:r>
    </w:p>
    <w:p w14:paraId="31DFAF82" w14:textId="1200E577"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Documento de arquitectura de software</w:t>
      </w:r>
    </w:p>
    <w:p w14:paraId="1DC4626E" w14:textId="485999EC"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Modelo de Analisis</w:t>
      </w:r>
    </w:p>
    <w:p w14:paraId="476FAEFE" w14:textId="77868D45"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 xml:space="preserve">Modelo de Diseño </w:t>
      </w:r>
    </w:p>
    <w:p w14:paraId="665DD69F" w14:textId="7F07EA2A" w:rsidR="0023719B" w:rsidRPr="009A35C3" w:rsidRDefault="0023719B"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Modelo de Datos</w:t>
      </w:r>
    </w:p>
    <w:p w14:paraId="3072BFFD" w14:textId="42B1FAA2" w:rsidR="0023719B"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lastRenderedPageBreak/>
        <w:t>Plan de pruebas</w:t>
      </w:r>
    </w:p>
    <w:p w14:paraId="3C55CD4E" w14:textId="44291CAC" w:rsidR="009A35C3"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 xml:space="preserve">Plan de integracion </w:t>
      </w:r>
    </w:p>
    <w:p w14:paraId="40E8F5C3" w14:textId="3932B1F8" w:rsidR="009A35C3"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Evaluación de las interacciones</w:t>
      </w:r>
    </w:p>
    <w:p w14:paraId="783DBC5C" w14:textId="35631E0B" w:rsidR="009A35C3"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Resumen de la evaluación de pruebas</w:t>
      </w:r>
    </w:p>
    <w:p w14:paraId="54C28370" w14:textId="38B6B449" w:rsidR="009A35C3"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Notas de la versión</w:t>
      </w:r>
    </w:p>
    <w:p w14:paraId="41496BBB" w14:textId="6E3FC914" w:rsidR="009A35C3"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Artefactos de instalación</w:t>
      </w:r>
    </w:p>
    <w:p w14:paraId="2D609BA5" w14:textId="60954BDE" w:rsidR="009A35C3" w:rsidRPr="009A35C3" w:rsidRDefault="009A35C3" w:rsidP="009A35C3">
      <w:pPr>
        <w:pStyle w:val="Prrafodelista"/>
        <w:numPr>
          <w:ilvl w:val="0"/>
          <w:numId w:val="26"/>
        </w:numPr>
        <w:spacing w:line="276" w:lineRule="auto"/>
        <w:rPr>
          <w:rFonts w:ascii="Arial" w:hAnsi="Arial" w:cs="Arial"/>
          <w:sz w:val="24"/>
          <w:szCs w:val="24"/>
          <w:lang w:val="es-MX" w:eastAsia="es-AR"/>
        </w:rPr>
      </w:pPr>
      <w:r w:rsidRPr="009A35C3">
        <w:rPr>
          <w:rFonts w:ascii="Arial" w:hAnsi="Arial" w:cs="Arial"/>
          <w:sz w:val="24"/>
          <w:szCs w:val="24"/>
          <w:lang w:val="es-MX" w:eastAsia="es-AR"/>
        </w:rPr>
        <w:t xml:space="preserve">Manuales del sistema </w:t>
      </w:r>
    </w:p>
    <w:p w14:paraId="42EA664B" w14:textId="77777777" w:rsidR="009A35C3" w:rsidRPr="008F04F2" w:rsidRDefault="009A35C3" w:rsidP="00B9655E">
      <w:pPr>
        <w:rPr>
          <w:rFonts w:ascii="Arial" w:hAnsi="Arial" w:cs="Arial"/>
          <w:sz w:val="24"/>
          <w:szCs w:val="24"/>
          <w:lang w:val="es-MX" w:eastAsia="es-AR"/>
        </w:rPr>
      </w:pPr>
    </w:p>
    <w:p w14:paraId="3009D3E1" w14:textId="77777777" w:rsidR="00B9655E" w:rsidRPr="008F04F2" w:rsidRDefault="00B9655E" w:rsidP="00B9655E">
      <w:pPr>
        <w:pStyle w:val="Ttulo1"/>
        <w:tabs>
          <w:tab w:val="center" w:pos="5233"/>
          <w:tab w:val="right" w:pos="10467"/>
        </w:tabs>
      </w:pPr>
      <w:r>
        <w:rPr>
          <w:lang w:val="es-MX"/>
        </w:rPr>
        <w:tab/>
        <w:t>Organigrama</w:t>
      </w:r>
      <w:r>
        <w:rPr>
          <w:lang w:val="es-MX"/>
        </w:rPr>
        <w:tab/>
      </w:r>
    </w:p>
    <w:p w14:paraId="0412373C" w14:textId="77777777" w:rsidR="00B9655E" w:rsidRPr="008F04F2" w:rsidRDefault="00353A33" w:rsidP="00B9655E">
      <w:pPr>
        <w:spacing w:line="360" w:lineRule="auto"/>
        <w:ind w:left="720" w:firstLine="360"/>
        <w:jc w:val="both"/>
        <w:rPr>
          <w:rFonts w:ascii="Arial" w:hAnsi="Arial" w:cs="Arial"/>
          <w:sz w:val="24"/>
          <w:szCs w:val="24"/>
          <w:lang w:val="es-MX" w:eastAsia="es-AR"/>
        </w:rPr>
      </w:pPr>
      <w:r w:rsidRPr="00063524">
        <w:rPr>
          <w:rFonts w:ascii="Arial" w:hAnsi="Arial" w:cs="Arial"/>
          <w:noProof/>
          <w:sz w:val="24"/>
          <w:szCs w:val="24"/>
          <w:lang w:val="es-MX" w:eastAsia="es-MX"/>
        </w:rPr>
        <w:drawing>
          <wp:anchor distT="0" distB="0" distL="114300" distR="114300" simplePos="0" relativeHeight="251659776" behindDoc="1" locked="0" layoutInCell="1" allowOverlap="1" wp14:anchorId="7AC0521B" wp14:editId="7C2109B7">
            <wp:simplePos x="0" y="0"/>
            <wp:positionH relativeFrom="margin">
              <wp:posOffset>408305</wp:posOffset>
            </wp:positionH>
            <wp:positionV relativeFrom="paragraph">
              <wp:posOffset>69850</wp:posOffset>
            </wp:positionV>
            <wp:extent cx="5905500" cy="3989705"/>
            <wp:effectExtent l="0" t="0" r="0" b="0"/>
            <wp:wrapNone/>
            <wp:docPr id="5" name="Imagen 5" descr="C:\Users\Alduci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ucin\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3989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D99C4" w14:textId="77777777" w:rsidR="00B9655E" w:rsidRDefault="00B9655E" w:rsidP="00B9655E">
      <w:pPr>
        <w:spacing w:line="360" w:lineRule="auto"/>
        <w:jc w:val="both"/>
        <w:rPr>
          <w:rFonts w:ascii="Arial" w:hAnsi="Arial" w:cs="Arial"/>
          <w:sz w:val="24"/>
          <w:szCs w:val="24"/>
          <w:lang w:val="es-MX" w:eastAsia="es-AR"/>
        </w:rPr>
      </w:pPr>
    </w:p>
    <w:p w14:paraId="5560CB0B" w14:textId="77777777" w:rsidR="00B9655E" w:rsidRDefault="00B9655E" w:rsidP="00B9655E">
      <w:pPr>
        <w:spacing w:line="360" w:lineRule="auto"/>
        <w:jc w:val="both"/>
        <w:rPr>
          <w:rFonts w:ascii="Arial" w:hAnsi="Arial" w:cs="Arial"/>
          <w:sz w:val="24"/>
          <w:szCs w:val="24"/>
          <w:lang w:val="es-MX" w:eastAsia="es-AR"/>
        </w:rPr>
      </w:pPr>
    </w:p>
    <w:p w14:paraId="7D5A52D6" w14:textId="77777777" w:rsidR="00B9655E" w:rsidRDefault="00B9655E" w:rsidP="00B9655E">
      <w:pPr>
        <w:spacing w:line="360" w:lineRule="auto"/>
        <w:jc w:val="both"/>
        <w:rPr>
          <w:rFonts w:ascii="Arial" w:hAnsi="Arial" w:cs="Arial"/>
          <w:sz w:val="24"/>
          <w:szCs w:val="24"/>
          <w:lang w:val="es-MX" w:eastAsia="es-AR"/>
        </w:rPr>
      </w:pPr>
    </w:p>
    <w:p w14:paraId="0D28E6E3" w14:textId="77777777" w:rsidR="00B9655E" w:rsidRDefault="00B9655E" w:rsidP="00B9655E">
      <w:pPr>
        <w:spacing w:line="360" w:lineRule="auto"/>
        <w:jc w:val="both"/>
        <w:rPr>
          <w:rFonts w:ascii="Arial" w:hAnsi="Arial" w:cs="Arial"/>
          <w:sz w:val="24"/>
          <w:szCs w:val="24"/>
          <w:lang w:val="es-MX" w:eastAsia="es-AR"/>
        </w:rPr>
      </w:pPr>
    </w:p>
    <w:p w14:paraId="752E51C7" w14:textId="77777777" w:rsidR="00B9655E" w:rsidRDefault="00B9655E" w:rsidP="00B9655E">
      <w:pPr>
        <w:spacing w:line="360" w:lineRule="auto"/>
        <w:jc w:val="both"/>
        <w:rPr>
          <w:rFonts w:ascii="Arial" w:hAnsi="Arial" w:cs="Arial"/>
          <w:sz w:val="24"/>
          <w:szCs w:val="24"/>
          <w:lang w:val="es-MX" w:eastAsia="es-AR"/>
        </w:rPr>
      </w:pPr>
    </w:p>
    <w:p w14:paraId="0D042BCB" w14:textId="77777777" w:rsidR="00B9655E" w:rsidRDefault="00B9655E" w:rsidP="00B9655E">
      <w:pPr>
        <w:spacing w:line="360" w:lineRule="auto"/>
        <w:jc w:val="both"/>
        <w:rPr>
          <w:rFonts w:ascii="Arial" w:hAnsi="Arial" w:cs="Arial"/>
          <w:sz w:val="24"/>
          <w:szCs w:val="24"/>
          <w:lang w:val="es-MX" w:eastAsia="es-AR"/>
        </w:rPr>
      </w:pPr>
    </w:p>
    <w:p w14:paraId="7410BED2" w14:textId="77777777" w:rsidR="00B9655E" w:rsidRDefault="00B9655E" w:rsidP="00B9655E">
      <w:pPr>
        <w:spacing w:line="360" w:lineRule="auto"/>
        <w:jc w:val="both"/>
        <w:rPr>
          <w:rFonts w:ascii="Arial" w:hAnsi="Arial" w:cs="Arial"/>
          <w:sz w:val="24"/>
          <w:szCs w:val="24"/>
          <w:lang w:val="es-MX" w:eastAsia="es-AR"/>
        </w:rPr>
      </w:pPr>
    </w:p>
    <w:p w14:paraId="41756158" w14:textId="77777777" w:rsidR="00B9655E" w:rsidRDefault="00B9655E" w:rsidP="00B9655E">
      <w:pPr>
        <w:spacing w:line="360" w:lineRule="auto"/>
        <w:jc w:val="both"/>
        <w:rPr>
          <w:rFonts w:ascii="Arial" w:hAnsi="Arial" w:cs="Arial"/>
          <w:sz w:val="24"/>
          <w:szCs w:val="24"/>
          <w:lang w:val="es-MX" w:eastAsia="es-AR"/>
        </w:rPr>
      </w:pPr>
    </w:p>
    <w:p w14:paraId="4F244BE7" w14:textId="77777777" w:rsidR="00B9655E" w:rsidRDefault="00B9655E" w:rsidP="00B9655E">
      <w:pPr>
        <w:spacing w:line="360" w:lineRule="auto"/>
        <w:jc w:val="both"/>
        <w:rPr>
          <w:rFonts w:ascii="Arial" w:hAnsi="Arial" w:cs="Arial"/>
          <w:sz w:val="24"/>
          <w:szCs w:val="24"/>
          <w:lang w:val="es-MX" w:eastAsia="es-AR"/>
        </w:rPr>
      </w:pPr>
    </w:p>
    <w:p w14:paraId="3E80BC14" w14:textId="77777777" w:rsidR="00B9655E" w:rsidRDefault="00B9655E" w:rsidP="00B9655E">
      <w:pPr>
        <w:spacing w:line="360" w:lineRule="auto"/>
        <w:jc w:val="both"/>
        <w:rPr>
          <w:rFonts w:ascii="Arial" w:hAnsi="Arial" w:cs="Arial"/>
          <w:sz w:val="24"/>
          <w:szCs w:val="24"/>
          <w:lang w:val="es-MX" w:eastAsia="es-AR"/>
        </w:rPr>
      </w:pPr>
    </w:p>
    <w:p w14:paraId="391DB79F" w14:textId="77777777" w:rsidR="00424D29" w:rsidRDefault="00424D29" w:rsidP="00B9655E">
      <w:pPr>
        <w:pStyle w:val="Ttulo1"/>
        <w:jc w:val="center"/>
        <w:rPr>
          <w:ins w:id="10" w:author="Alducin" w:date="2015-01-23T11:57:00Z"/>
          <w:lang w:val="es-MX"/>
        </w:rPr>
      </w:pPr>
    </w:p>
    <w:p w14:paraId="6BBC18F7" w14:textId="77777777" w:rsidR="00B9655E" w:rsidRDefault="00B9655E" w:rsidP="00B9655E">
      <w:pPr>
        <w:pStyle w:val="Ttulo1"/>
        <w:jc w:val="center"/>
        <w:rPr>
          <w:lang w:val="es-MX"/>
        </w:rPr>
      </w:pPr>
      <w:r>
        <w:rPr>
          <w:lang w:val="es-MX"/>
        </w:rPr>
        <w:t>Roles según RUP</w:t>
      </w:r>
    </w:p>
    <w:tbl>
      <w:tblPr>
        <w:tblStyle w:val="Tabladecuadrcula4-nfasis11"/>
        <w:tblW w:w="10902" w:type="dxa"/>
        <w:tblLook w:val="04A0" w:firstRow="1" w:lastRow="0" w:firstColumn="1" w:lastColumn="0" w:noHBand="0" w:noVBand="1"/>
      </w:tblPr>
      <w:tblGrid>
        <w:gridCol w:w="5451"/>
        <w:gridCol w:w="5451"/>
      </w:tblGrid>
      <w:tr w:rsidR="00B9655E" w14:paraId="30CD4C48" w14:textId="77777777" w:rsidTr="00120E16">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5451" w:type="dxa"/>
            <w:vAlign w:val="center"/>
          </w:tcPr>
          <w:p w14:paraId="2A16A36F" w14:textId="77777777" w:rsidR="00B9655E" w:rsidRPr="00A12E0C" w:rsidRDefault="00B9655E" w:rsidP="00120E16">
            <w:pPr>
              <w:jc w:val="center"/>
              <w:rPr>
                <w:sz w:val="32"/>
                <w:lang w:eastAsia="es-AR"/>
              </w:rPr>
            </w:pPr>
            <w:r w:rsidRPr="00A12E0C">
              <w:rPr>
                <w:sz w:val="32"/>
                <w:lang w:eastAsia="es-AR"/>
              </w:rPr>
              <w:t>Nombre</w:t>
            </w:r>
          </w:p>
        </w:tc>
        <w:tc>
          <w:tcPr>
            <w:tcW w:w="5451" w:type="dxa"/>
            <w:vAlign w:val="bottom"/>
          </w:tcPr>
          <w:p w14:paraId="41889BC9" w14:textId="77777777" w:rsidR="00B9655E" w:rsidRPr="00A12E0C" w:rsidRDefault="00B9655E" w:rsidP="00120E16">
            <w:pPr>
              <w:jc w:val="center"/>
              <w:cnfStyle w:val="100000000000" w:firstRow="1" w:lastRow="0" w:firstColumn="0" w:lastColumn="0" w:oddVBand="0" w:evenVBand="0" w:oddHBand="0" w:evenHBand="0" w:firstRowFirstColumn="0" w:firstRowLastColumn="0" w:lastRowFirstColumn="0" w:lastRowLastColumn="0"/>
              <w:rPr>
                <w:sz w:val="32"/>
                <w:lang w:eastAsia="es-AR"/>
              </w:rPr>
            </w:pPr>
            <w:r w:rsidRPr="00A12E0C">
              <w:rPr>
                <w:sz w:val="32"/>
                <w:lang w:eastAsia="es-AR"/>
              </w:rPr>
              <w:t>Roles</w:t>
            </w:r>
          </w:p>
        </w:tc>
      </w:tr>
      <w:tr w:rsidR="00B9655E" w14:paraId="2F46774F" w14:textId="77777777" w:rsidTr="00120E16">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5451" w:type="dxa"/>
            <w:vAlign w:val="center"/>
          </w:tcPr>
          <w:p w14:paraId="4EF42CF7" w14:textId="77777777" w:rsidR="00B9655E" w:rsidRDefault="00820733" w:rsidP="00820733">
            <w:pPr>
              <w:jc w:val="center"/>
              <w:rPr>
                <w:lang w:eastAsia="es-AR"/>
              </w:rPr>
            </w:pPr>
            <w:r>
              <w:rPr>
                <w:lang w:eastAsia="es-AR"/>
              </w:rPr>
              <w:t>José Antonio Garcí</w:t>
            </w:r>
            <w:r w:rsidR="00B9655E">
              <w:rPr>
                <w:lang w:eastAsia="es-AR"/>
              </w:rPr>
              <w:t>a Gonz</w:t>
            </w:r>
            <w:r>
              <w:rPr>
                <w:lang w:eastAsia="es-AR"/>
              </w:rPr>
              <w:t>á</w:t>
            </w:r>
            <w:r w:rsidR="00B9655E">
              <w:rPr>
                <w:lang w:eastAsia="es-AR"/>
              </w:rPr>
              <w:t>lez</w:t>
            </w:r>
          </w:p>
        </w:tc>
        <w:tc>
          <w:tcPr>
            <w:tcW w:w="5451" w:type="dxa"/>
            <w:vAlign w:val="center"/>
          </w:tcPr>
          <w:p w14:paraId="086DCC29" w14:textId="7E59B5F5" w:rsidR="00B9655E" w:rsidRPr="00A12E0C" w:rsidRDefault="009A35C3" w:rsidP="00B9655E">
            <w:pPr>
              <w:pStyle w:val="Prrafodelista"/>
              <w:numPr>
                <w:ilvl w:val="0"/>
                <w:numId w:val="22"/>
              </w:numPr>
              <w:spacing w:line="360" w:lineRule="auto"/>
              <w:cnfStyle w:val="000000100000" w:firstRow="0" w:lastRow="0" w:firstColumn="0" w:lastColumn="0" w:oddVBand="0" w:evenVBand="0" w:oddHBand="1" w:evenHBand="0" w:firstRowFirstColumn="0" w:firstRowLastColumn="0" w:lastRowFirstColumn="0" w:lastRowLastColumn="0"/>
              <w:rPr>
                <w:lang w:eastAsia="es-AR"/>
              </w:rPr>
            </w:pPr>
            <w:r>
              <w:rPr>
                <w:lang w:eastAsia="es-AR"/>
              </w:rPr>
              <w:t xml:space="preserve">Lider del proyecto </w:t>
            </w:r>
          </w:p>
          <w:p w14:paraId="20672015" w14:textId="4CD8E78A" w:rsidR="00B9655E" w:rsidRPr="009A35C3" w:rsidRDefault="009A35C3" w:rsidP="009A35C3">
            <w:pPr>
              <w:pStyle w:val="Prrafodelista"/>
              <w:numPr>
                <w:ilvl w:val="0"/>
                <w:numId w:val="22"/>
              </w:numPr>
              <w:spacing w:line="360" w:lineRule="auto"/>
              <w:cnfStyle w:val="000000100000" w:firstRow="0" w:lastRow="0" w:firstColumn="0" w:lastColumn="0" w:oddVBand="0" w:evenVBand="0" w:oddHBand="1" w:evenHBand="0" w:firstRowFirstColumn="0" w:firstRowLastColumn="0" w:lastRowFirstColumn="0" w:lastRowLastColumn="0"/>
              <w:rPr>
                <w:lang w:eastAsia="es-AR"/>
              </w:rPr>
            </w:pPr>
            <w:r>
              <w:rPr>
                <w:lang w:eastAsia="es-AR"/>
              </w:rPr>
              <w:t>Grupo de desarrollo</w:t>
            </w:r>
          </w:p>
        </w:tc>
      </w:tr>
      <w:tr w:rsidR="00B9655E" w14:paraId="444DA13F" w14:textId="77777777" w:rsidTr="00120E16">
        <w:trPr>
          <w:trHeight w:val="1327"/>
        </w:trPr>
        <w:tc>
          <w:tcPr>
            <w:cnfStyle w:val="001000000000" w:firstRow="0" w:lastRow="0" w:firstColumn="1" w:lastColumn="0" w:oddVBand="0" w:evenVBand="0" w:oddHBand="0" w:evenHBand="0" w:firstRowFirstColumn="0" w:firstRowLastColumn="0" w:lastRowFirstColumn="0" w:lastRowLastColumn="0"/>
            <w:tcW w:w="5451" w:type="dxa"/>
            <w:vAlign w:val="center"/>
          </w:tcPr>
          <w:p w14:paraId="3D5BD596" w14:textId="77777777" w:rsidR="00B9655E" w:rsidRDefault="00820733" w:rsidP="00120E16">
            <w:pPr>
              <w:jc w:val="center"/>
              <w:rPr>
                <w:lang w:eastAsia="es-AR"/>
              </w:rPr>
            </w:pPr>
            <w:r>
              <w:rPr>
                <w:lang w:eastAsia="es-AR"/>
              </w:rPr>
              <w:lastRenderedPageBreak/>
              <w:t>José</w:t>
            </w:r>
            <w:r w:rsidR="00B9655E">
              <w:rPr>
                <w:lang w:eastAsia="es-AR"/>
              </w:rPr>
              <w:t xml:space="preserve"> Manuel Molina Fidencio</w:t>
            </w:r>
          </w:p>
        </w:tc>
        <w:tc>
          <w:tcPr>
            <w:tcW w:w="5451" w:type="dxa"/>
            <w:vAlign w:val="center"/>
          </w:tcPr>
          <w:p w14:paraId="071DA4B3" w14:textId="77777777" w:rsidR="00B9655E" w:rsidRPr="00A12E0C" w:rsidRDefault="00B9655E" w:rsidP="00B9655E">
            <w:pPr>
              <w:pStyle w:val="Prrafodelista"/>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lang w:eastAsia="es-AR"/>
              </w:rPr>
            </w:pPr>
            <w:r>
              <w:rPr>
                <w:lang w:eastAsia="es-AR"/>
              </w:rPr>
              <w:t>D</w:t>
            </w:r>
            <w:r w:rsidRPr="00A12E0C">
              <w:rPr>
                <w:lang w:eastAsia="es-AR"/>
              </w:rPr>
              <w:t>iseñador de BD</w:t>
            </w:r>
          </w:p>
          <w:p w14:paraId="2D62D9E3" w14:textId="03849F2C" w:rsidR="00B9655E" w:rsidRPr="009A35C3" w:rsidRDefault="009A35C3" w:rsidP="009A35C3">
            <w:pPr>
              <w:pStyle w:val="Prrafodelista"/>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lang w:eastAsia="es-AR"/>
              </w:rPr>
            </w:pPr>
            <w:r>
              <w:rPr>
                <w:lang w:eastAsia="es-AR"/>
              </w:rPr>
              <w:t>Grupo de desarrollo</w:t>
            </w:r>
          </w:p>
        </w:tc>
      </w:tr>
      <w:tr w:rsidR="00B9655E" w14:paraId="2DB73FC4" w14:textId="77777777" w:rsidTr="00120E16">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5451" w:type="dxa"/>
            <w:vAlign w:val="center"/>
          </w:tcPr>
          <w:p w14:paraId="712FC82C" w14:textId="77777777" w:rsidR="00B9655E" w:rsidRDefault="00820733" w:rsidP="00120E16">
            <w:pPr>
              <w:jc w:val="center"/>
              <w:rPr>
                <w:lang w:eastAsia="es-AR"/>
              </w:rPr>
            </w:pPr>
            <w:r>
              <w:rPr>
                <w:lang w:eastAsia="es-AR"/>
              </w:rPr>
              <w:t>Jorge Alducin Vá</w:t>
            </w:r>
            <w:r w:rsidR="00B9655E">
              <w:rPr>
                <w:lang w:eastAsia="es-AR"/>
              </w:rPr>
              <w:t>zquez</w:t>
            </w:r>
          </w:p>
        </w:tc>
        <w:tc>
          <w:tcPr>
            <w:tcW w:w="5451" w:type="dxa"/>
            <w:vAlign w:val="center"/>
          </w:tcPr>
          <w:p w14:paraId="511F3B77" w14:textId="77777777" w:rsidR="00B9655E" w:rsidRPr="00A12E0C" w:rsidRDefault="00820733" w:rsidP="00B9655E">
            <w:pPr>
              <w:pStyle w:val="Prrafodelista"/>
              <w:numPr>
                <w:ilvl w:val="0"/>
                <w:numId w:val="22"/>
              </w:numPr>
              <w:spacing w:line="360" w:lineRule="auto"/>
              <w:cnfStyle w:val="000000100000" w:firstRow="0" w:lastRow="0" w:firstColumn="0" w:lastColumn="0" w:oddVBand="0" w:evenVBand="0" w:oddHBand="1" w:evenHBand="0" w:firstRowFirstColumn="0" w:firstRowLastColumn="0" w:lastRowFirstColumn="0" w:lastRowLastColumn="0"/>
              <w:rPr>
                <w:lang w:eastAsia="es-AR"/>
              </w:rPr>
            </w:pPr>
            <w:r>
              <w:rPr>
                <w:lang w:eastAsia="es-AR"/>
              </w:rPr>
              <w:t>Documentador té</w:t>
            </w:r>
            <w:r w:rsidR="00B9655E" w:rsidRPr="00A12E0C">
              <w:rPr>
                <w:lang w:eastAsia="es-AR"/>
              </w:rPr>
              <w:t>cnico</w:t>
            </w:r>
          </w:p>
          <w:p w14:paraId="4A3D5373" w14:textId="2C6312D7" w:rsidR="00B9655E" w:rsidRDefault="009A35C3" w:rsidP="00B9655E">
            <w:pPr>
              <w:pStyle w:val="Prrafodelista"/>
              <w:numPr>
                <w:ilvl w:val="0"/>
                <w:numId w:val="22"/>
              </w:numPr>
              <w:spacing w:line="360" w:lineRule="auto"/>
              <w:cnfStyle w:val="000000100000" w:firstRow="0" w:lastRow="0" w:firstColumn="0" w:lastColumn="0" w:oddVBand="0" w:evenVBand="0" w:oddHBand="1" w:evenHBand="0" w:firstRowFirstColumn="0" w:firstRowLastColumn="0" w:lastRowFirstColumn="0" w:lastRowLastColumn="0"/>
              <w:rPr>
                <w:lang w:eastAsia="es-AR"/>
              </w:rPr>
            </w:pPr>
            <w:r>
              <w:rPr>
                <w:lang w:eastAsia="es-AR"/>
              </w:rPr>
              <w:t>Analista</w:t>
            </w:r>
          </w:p>
        </w:tc>
      </w:tr>
      <w:tr w:rsidR="00B9655E" w14:paraId="72AE1559" w14:textId="77777777" w:rsidTr="00120E16">
        <w:trPr>
          <w:trHeight w:val="1306"/>
        </w:trPr>
        <w:tc>
          <w:tcPr>
            <w:cnfStyle w:val="001000000000" w:firstRow="0" w:lastRow="0" w:firstColumn="1" w:lastColumn="0" w:oddVBand="0" w:evenVBand="0" w:oddHBand="0" w:evenHBand="0" w:firstRowFirstColumn="0" w:firstRowLastColumn="0" w:lastRowFirstColumn="0" w:lastRowLastColumn="0"/>
            <w:tcW w:w="5451" w:type="dxa"/>
            <w:vAlign w:val="center"/>
          </w:tcPr>
          <w:p w14:paraId="6A1605A3" w14:textId="77777777" w:rsidR="00B9655E" w:rsidRDefault="00820733" w:rsidP="00120E16">
            <w:pPr>
              <w:jc w:val="center"/>
              <w:rPr>
                <w:lang w:eastAsia="es-AR"/>
              </w:rPr>
            </w:pPr>
            <w:r>
              <w:rPr>
                <w:lang w:eastAsia="es-AR"/>
              </w:rPr>
              <w:t>Á</w:t>
            </w:r>
            <w:r w:rsidR="00B9655E">
              <w:rPr>
                <w:lang w:eastAsia="es-AR"/>
              </w:rPr>
              <w:t xml:space="preserve">ngel </w:t>
            </w:r>
            <w:r>
              <w:rPr>
                <w:lang w:eastAsia="es-AR"/>
              </w:rPr>
              <w:t>Martínez</w:t>
            </w:r>
            <w:r w:rsidR="00B9655E">
              <w:rPr>
                <w:lang w:eastAsia="es-AR"/>
              </w:rPr>
              <w:t xml:space="preserve"> </w:t>
            </w:r>
            <w:r>
              <w:rPr>
                <w:lang w:eastAsia="es-AR"/>
              </w:rPr>
              <w:t>Hernández</w:t>
            </w:r>
          </w:p>
        </w:tc>
        <w:tc>
          <w:tcPr>
            <w:tcW w:w="5451" w:type="dxa"/>
            <w:vAlign w:val="center"/>
          </w:tcPr>
          <w:p w14:paraId="69E32A56" w14:textId="6F602D77" w:rsidR="00B9655E" w:rsidRPr="00A12E0C" w:rsidRDefault="009A35C3" w:rsidP="00B9655E">
            <w:pPr>
              <w:pStyle w:val="Prrafodelista"/>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lang w:eastAsia="es-AR"/>
              </w:rPr>
            </w:pPr>
            <w:r>
              <w:rPr>
                <w:lang w:eastAsia="es-AR"/>
              </w:rPr>
              <w:t>Artista grafico</w:t>
            </w:r>
          </w:p>
          <w:p w14:paraId="7573B32F" w14:textId="511D1017" w:rsidR="00B9655E" w:rsidRDefault="009A35C3" w:rsidP="00B9655E">
            <w:pPr>
              <w:pStyle w:val="Prrafodelista"/>
              <w:numPr>
                <w:ilvl w:val="0"/>
                <w:numId w:val="22"/>
              </w:numPr>
              <w:spacing w:line="360" w:lineRule="auto"/>
              <w:cnfStyle w:val="000000000000" w:firstRow="0" w:lastRow="0" w:firstColumn="0" w:lastColumn="0" w:oddVBand="0" w:evenVBand="0" w:oddHBand="0" w:evenHBand="0" w:firstRowFirstColumn="0" w:firstRowLastColumn="0" w:lastRowFirstColumn="0" w:lastRowLastColumn="0"/>
              <w:rPr>
                <w:lang w:eastAsia="es-AR"/>
              </w:rPr>
            </w:pPr>
            <w:r>
              <w:rPr>
                <w:lang w:eastAsia="es-AR"/>
              </w:rPr>
              <w:t>Tester</w:t>
            </w:r>
          </w:p>
        </w:tc>
      </w:tr>
    </w:tbl>
    <w:p w14:paraId="1B75DA2A" w14:textId="77777777" w:rsidR="00B9655E" w:rsidRPr="00A12E0C" w:rsidRDefault="00B9655E" w:rsidP="00B9655E">
      <w:pPr>
        <w:rPr>
          <w:lang w:val="es-MX" w:eastAsia="es-AR"/>
        </w:rPr>
      </w:pPr>
    </w:p>
    <w:p w14:paraId="133F4737" w14:textId="77777777" w:rsidR="00B9655E" w:rsidRPr="008F04F2" w:rsidRDefault="00B9655E" w:rsidP="00B9655E">
      <w:pPr>
        <w:ind w:left="720" w:firstLine="360"/>
        <w:jc w:val="both"/>
        <w:rPr>
          <w:rFonts w:ascii="Arial" w:hAnsi="Arial" w:cs="Arial"/>
          <w:sz w:val="24"/>
          <w:szCs w:val="24"/>
          <w:lang w:val="es-MX" w:eastAsia="es-AR"/>
        </w:rPr>
      </w:pPr>
    </w:p>
    <w:p w14:paraId="7D9BC72B" w14:textId="77777777" w:rsidR="00B9655E" w:rsidRDefault="00B9655E" w:rsidP="00B9655E">
      <w:pPr>
        <w:rPr>
          <w:rFonts w:ascii="Arial" w:eastAsia="Times New Roman" w:hAnsi="Arial" w:cs="Arial"/>
          <w:sz w:val="24"/>
          <w:szCs w:val="24"/>
          <w:lang w:val="es-MX" w:eastAsia="es-AR"/>
        </w:rPr>
      </w:pPr>
    </w:p>
    <w:p w14:paraId="5C34B3AE" w14:textId="77777777" w:rsidR="00B9655E" w:rsidRPr="0016730D" w:rsidRDefault="00B9655E" w:rsidP="00B9655E">
      <w:pPr>
        <w:rPr>
          <w:rFonts w:ascii="Arial" w:eastAsia="Times New Roman" w:hAnsi="Arial" w:cs="Arial"/>
          <w:sz w:val="24"/>
          <w:szCs w:val="24"/>
          <w:lang w:val="es-MX" w:eastAsia="es-AR"/>
        </w:rPr>
      </w:pPr>
    </w:p>
    <w:p w14:paraId="6CDE0C2D" w14:textId="77777777" w:rsidR="005E008D" w:rsidRDefault="005E008D"/>
    <w:sectPr w:rsidR="005E008D" w:rsidSect="00B9655E">
      <w:headerReference w:type="default" r:id="rId13"/>
      <w:footerReference w:type="default" r:id="rId14"/>
      <w:footerReference w:type="first" r:id="rId15"/>
      <w:pgSz w:w="11907" w:h="16839" w:code="9"/>
      <w:pgMar w:top="720" w:right="720" w:bottom="720" w:left="720" w:header="709" w:footer="195"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90A4F" w14:textId="77777777" w:rsidR="00171CB9" w:rsidRDefault="00171CB9" w:rsidP="006B6475">
      <w:pPr>
        <w:spacing w:after="0" w:line="240" w:lineRule="auto"/>
      </w:pPr>
      <w:r>
        <w:separator/>
      </w:r>
    </w:p>
  </w:endnote>
  <w:endnote w:type="continuationSeparator" w:id="0">
    <w:p w14:paraId="4E911D51" w14:textId="77777777" w:rsidR="00171CB9" w:rsidRDefault="00171CB9"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54486"/>
      <w:docPartObj>
        <w:docPartGallery w:val="Page Numbers (Bottom of Page)"/>
        <w:docPartUnique/>
      </w:docPartObj>
    </w:sdtPr>
    <w:sdtEndPr/>
    <w:sdtContent>
      <w:p w14:paraId="0B66A317" w14:textId="77777777" w:rsidR="00017B0E" w:rsidRDefault="00017B0E" w:rsidP="003409EF">
        <w:pPr>
          <w:pStyle w:val="Piedepgina"/>
          <w:jc w:val="center"/>
        </w:pPr>
        <w:r>
          <w:fldChar w:fldCharType="begin"/>
        </w:r>
        <w:r>
          <w:instrText>PAGE   \* MERGEFORMAT</w:instrText>
        </w:r>
        <w:r>
          <w:fldChar w:fldCharType="separate"/>
        </w:r>
        <w:r w:rsidR="00BB76AC" w:rsidRPr="00BB76AC">
          <w:rPr>
            <w:noProof/>
            <w:lang w:val="es-ES"/>
          </w:rPr>
          <w:t>1</w:t>
        </w:r>
        <w:r>
          <w:fldChar w:fldCharType="end"/>
        </w:r>
      </w:p>
    </w:sdtContent>
  </w:sdt>
  <w:p w14:paraId="7B8B6692" w14:textId="77777777" w:rsidR="00017B0E" w:rsidRPr="002B4655" w:rsidRDefault="00017B0E">
    <w:pPr>
      <w:pStyle w:val="Piedepgina"/>
      <w:rPr>
        <w:sz w:val="2"/>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676E6" w14:textId="77777777" w:rsidR="00017B0E" w:rsidRDefault="00017B0E">
    <w:pPr>
      <w:pStyle w:val="Piedepgina"/>
    </w:pPr>
    <w:r>
      <w:rPr>
        <w:noProof/>
        <w:lang w:val="es-MX" w:eastAsia="es-MX"/>
      </w:rPr>
      <w:drawing>
        <wp:anchor distT="0" distB="0" distL="114300" distR="114300" simplePos="0" relativeHeight="251656192" behindDoc="1" locked="0" layoutInCell="1" allowOverlap="1" wp14:anchorId="07414C0A" wp14:editId="6F0EBD20">
          <wp:simplePos x="0" y="0"/>
          <wp:positionH relativeFrom="column">
            <wp:posOffset>7030085</wp:posOffset>
          </wp:positionH>
          <wp:positionV relativeFrom="paragraph">
            <wp:posOffset>-3659505</wp:posOffset>
          </wp:positionV>
          <wp:extent cx="7604760" cy="5331460"/>
          <wp:effectExtent l="19050" t="0" r="0" b="0"/>
          <wp:wrapNone/>
          <wp:docPr id="196"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a:srcRect t="54646" r="48329"/>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0A4C9" w14:textId="77777777" w:rsidR="00171CB9" w:rsidRDefault="00171CB9" w:rsidP="006B6475">
      <w:pPr>
        <w:spacing w:after="0" w:line="240" w:lineRule="auto"/>
      </w:pPr>
      <w:r>
        <w:separator/>
      </w:r>
    </w:p>
  </w:footnote>
  <w:footnote w:type="continuationSeparator" w:id="0">
    <w:p w14:paraId="2AC45AEF" w14:textId="77777777" w:rsidR="00171CB9" w:rsidRDefault="00171CB9" w:rsidP="006B64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017B0E" w14:paraId="567BA787" w14:textId="77777777" w:rsidTr="002C254D">
      <w:trPr>
        <w:trHeight w:val="299"/>
      </w:trPr>
      <w:tc>
        <w:tcPr>
          <w:tcW w:w="9606" w:type="dxa"/>
        </w:tcPr>
        <w:p w14:paraId="70CAC1E9" w14:textId="77777777" w:rsidR="00017B0E" w:rsidRPr="00B35300" w:rsidRDefault="00017B0E" w:rsidP="006B6475">
          <w:pPr>
            <w:pStyle w:val="Encabezado"/>
            <w:jc w:val="right"/>
            <w:rPr>
              <w:lang w:val="it-IT"/>
            </w:rPr>
          </w:pPr>
        </w:p>
      </w:tc>
      <w:tc>
        <w:tcPr>
          <w:tcW w:w="699" w:type="dxa"/>
          <w:shd w:val="clear" w:color="auto" w:fill="auto"/>
        </w:tcPr>
        <w:p w14:paraId="2D7E0467" w14:textId="77777777" w:rsidR="00017B0E" w:rsidRDefault="00017B0E" w:rsidP="002C254D">
          <w:pPr>
            <w:pStyle w:val="Encabezado"/>
          </w:pPr>
        </w:p>
      </w:tc>
    </w:tr>
  </w:tbl>
  <w:p w14:paraId="60D6C427" w14:textId="604B886F" w:rsidR="00017B0E" w:rsidRDefault="009A35C3" w:rsidP="009A35C3">
    <w:pPr>
      <w:pStyle w:val="Encabezado"/>
      <w:tabs>
        <w:tab w:val="clear" w:pos="4680"/>
        <w:tab w:val="clear" w:pos="9360"/>
        <w:tab w:val="left" w:pos="417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38F3160"/>
    <w:multiLevelType w:val="hybridMultilevel"/>
    <w:tmpl w:val="CA0A74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CE02B0"/>
    <w:multiLevelType w:val="hybridMultilevel"/>
    <w:tmpl w:val="6FDCA3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38512A"/>
    <w:multiLevelType w:val="multilevel"/>
    <w:tmpl w:val="0964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EE120E"/>
    <w:multiLevelType w:val="hybridMultilevel"/>
    <w:tmpl w:val="13F60A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5818D5"/>
    <w:multiLevelType w:val="hybridMultilevel"/>
    <w:tmpl w:val="5BD2F4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50C6CD9"/>
    <w:multiLevelType w:val="multilevel"/>
    <w:tmpl w:val="1D82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1204B7"/>
    <w:multiLevelType w:val="hybridMultilevel"/>
    <w:tmpl w:val="15ACBE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D3174E0"/>
    <w:multiLevelType w:val="multilevel"/>
    <w:tmpl w:val="133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F1737B"/>
    <w:multiLevelType w:val="multilevel"/>
    <w:tmpl w:val="166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FF248F"/>
    <w:multiLevelType w:val="hybridMultilevel"/>
    <w:tmpl w:val="67B27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9053CAB"/>
    <w:multiLevelType w:val="hybridMultilevel"/>
    <w:tmpl w:val="B332FD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1692A04"/>
    <w:multiLevelType w:val="hybridMultilevel"/>
    <w:tmpl w:val="13DC1CB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4E2547A"/>
    <w:multiLevelType w:val="hybridMultilevel"/>
    <w:tmpl w:val="4760981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9AA5601"/>
    <w:multiLevelType w:val="hybridMultilevel"/>
    <w:tmpl w:val="34D0A0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4CBD2DE0"/>
    <w:multiLevelType w:val="hybridMultilevel"/>
    <w:tmpl w:val="4C3CF6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3F47721"/>
    <w:multiLevelType w:val="hybridMultilevel"/>
    <w:tmpl w:val="F3D014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7412890"/>
    <w:multiLevelType w:val="hybridMultilevel"/>
    <w:tmpl w:val="C25827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B2D1A76"/>
    <w:multiLevelType w:val="multilevel"/>
    <w:tmpl w:val="C99C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1E3982"/>
    <w:multiLevelType w:val="hybridMultilevel"/>
    <w:tmpl w:val="D1B6D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1B367B8"/>
    <w:multiLevelType w:val="hybridMultilevel"/>
    <w:tmpl w:val="94ECCD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3435C1C"/>
    <w:multiLevelType w:val="hybridMultilevel"/>
    <w:tmpl w:val="AF724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D343C69"/>
    <w:multiLevelType w:val="hybridMultilevel"/>
    <w:tmpl w:val="99387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0763191"/>
    <w:multiLevelType w:val="hybridMultilevel"/>
    <w:tmpl w:val="598EF3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0B65724"/>
    <w:multiLevelType w:val="multilevel"/>
    <w:tmpl w:val="8396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3"/>
  </w:num>
  <w:num w:numId="4">
    <w:abstractNumId w:val="6"/>
  </w:num>
  <w:num w:numId="5">
    <w:abstractNumId w:val="25"/>
  </w:num>
  <w:num w:numId="6">
    <w:abstractNumId w:val="0"/>
  </w:num>
  <w:num w:numId="7">
    <w:abstractNumId w:val="7"/>
  </w:num>
  <w:num w:numId="8">
    <w:abstractNumId w:val="23"/>
  </w:num>
  <w:num w:numId="9">
    <w:abstractNumId w:val="12"/>
  </w:num>
  <w:num w:numId="10">
    <w:abstractNumId w:val="2"/>
  </w:num>
  <w:num w:numId="11">
    <w:abstractNumId w:val="19"/>
  </w:num>
  <w:num w:numId="12">
    <w:abstractNumId w:val="9"/>
  </w:num>
  <w:num w:numId="13">
    <w:abstractNumId w:val="22"/>
  </w:num>
  <w:num w:numId="14">
    <w:abstractNumId w:val="21"/>
  </w:num>
  <w:num w:numId="15">
    <w:abstractNumId w:val="11"/>
  </w:num>
  <w:num w:numId="16">
    <w:abstractNumId w:val="17"/>
  </w:num>
  <w:num w:numId="17">
    <w:abstractNumId w:val="4"/>
  </w:num>
  <w:num w:numId="18">
    <w:abstractNumId w:val="13"/>
  </w:num>
  <w:num w:numId="19">
    <w:abstractNumId w:val="24"/>
  </w:num>
  <w:num w:numId="20">
    <w:abstractNumId w:val="18"/>
  </w:num>
  <w:num w:numId="21">
    <w:abstractNumId w:val="15"/>
  </w:num>
  <w:num w:numId="22">
    <w:abstractNumId w:val="10"/>
  </w:num>
  <w:num w:numId="23">
    <w:abstractNumId w:val="5"/>
  </w:num>
  <w:num w:numId="24">
    <w:abstractNumId w:val="14"/>
  </w:num>
  <w:num w:numId="25">
    <w:abstractNumId w:val="16"/>
  </w:num>
  <w:num w:numId="2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ducin">
    <w15:presenceInfo w15:providerId="None" w15:userId="Alducin"/>
  </w15:person>
  <w15:person w15:author="MARIA REINA ZARATE NAVA">
    <w15:presenceInfo w15:providerId="Windows Live" w15:userId="a93924c441932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1"/>
  <w:activeWritingStyle w:appName="MSWord" w:lang="es-AR" w:vendorID="64" w:dllVersion="131078" w:nlCheck="1" w:checkStyle="1"/>
  <w:activeWritingStyle w:appName="MSWord" w:lang="es-ES" w:vendorID="64" w:dllVersion="131078" w:nlCheck="1" w:checkStyle="1"/>
  <w:activeWritingStyle w:appName="MSWord" w:lang="en-US" w:vendorID="64" w:dllVersion="131078" w:nlCheck="1" w:checkStyle="1"/>
  <w:documentProtection w:edit="trackedChange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6A"/>
    <w:rsid w:val="000108AC"/>
    <w:rsid w:val="00017B0E"/>
    <w:rsid w:val="00030419"/>
    <w:rsid w:val="00033052"/>
    <w:rsid w:val="000516D0"/>
    <w:rsid w:val="00070543"/>
    <w:rsid w:val="000A5D3C"/>
    <w:rsid w:val="000C3B47"/>
    <w:rsid w:val="000D26DA"/>
    <w:rsid w:val="000D3D99"/>
    <w:rsid w:val="000E46A3"/>
    <w:rsid w:val="000F1FE2"/>
    <w:rsid w:val="000F2C06"/>
    <w:rsid w:val="00101B42"/>
    <w:rsid w:val="00111498"/>
    <w:rsid w:val="0011339D"/>
    <w:rsid w:val="0011412D"/>
    <w:rsid w:val="0013370B"/>
    <w:rsid w:val="00141C57"/>
    <w:rsid w:val="001562AE"/>
    <w:rsid w:val="001622B7"/>
    <w:rsid w:val="001651FC"/>
    <w:rsid w:val="00165CFA"/>
    <w:rsid w:val="00171CB9"/>
    <w:rsid w:val="00191959"/>
    <w:rsid w:val="001C312A"/>
    <w:rsid w:val="001C5A67"/>
    <w:rsid w:val="001E258E"/>
    <w:rsid w:val="001F4859"/>
    <w:rsid w:val="002058A6"/>
    <w:rsid w:val="00211E69"/>
    <w:rsid w:val="00215F5A"/>
    <w:rsid w:val="00217B73"/>
    <w:rsid w:val="00234808"/>
    <w:rsid w:val="0023719B"/>
    <w:rsid w:val="00246409"/>
    <w:rsid w:val="00271E59"/>
    <w:rsid w:val="0027361D"/>
    <w:rsid w:val="00286655"/>
    <w:rsid w:val="0029176E"/>
    <w:rsid w:val="00297FD3"/>
    <w:rsid w:val="002A7B01"/>
    <w:rsid w:val="002B4655"/>
    <w:rsid w:val="002C254D"/>
    <w:rsid w:val="0030689B"/>
    <w:rsid w:val="003409EF"/>
    <w:rsid w:val="00345CB9"/>
    <w:rsid w:val="00353A33"/>
    <w:rsid w:val="003571A2"/>
    <w:rsid w:val="003601FC"/>
    <w:rsid w:val="003962A7"/>
    <w:rsid w:val="003B5CCC"/>
    <w:rsid w:val="003D0F38"/>
    <w:rsid w:val="003D2F88"/>
    <w:rsid w:val="00415FCE"/>
    <w:rsid w:val="00424D29"/>
    <w:rsid w:val="00427C22"/>
    <w:rsid w:val="00435FB7"/>
    <w:rsid w:val="004612C5"/>
    <w:rsid w:val="00462FDA"/>
    <w:rsid w:val="00487322"/>
    <w:rsid w:val="00492DCB"/>
    <w:rsid w:val="004A130B"/>
    <w:rsid w:val="004A646F"/>
    <w:rsid w:val="004B3515"/>
    <w:rsid w:val="004C1140"/>
    <w:rsid w:val="004C49FB"/>
    <w:rsid w:val="004F7E9E"/>
    <w:rsid w:val="005213DF"/>
    <w:rsid w:val="0053624F"/>
    <w:rsid w:val="00546DCC"/>
    <w:rsid w:val="00551AE9"/>
    <w:rsid w:val="005643AE"/>
    <w:rsid w:val="00582D02"/>
    <w:rsid w:val="005A1145"/>
    <w:rsid w:val="005D43A9"/>
    <w:rsid w:val="005E008D"/>
    <w:rsid w:val="005F4102"/>
    <w:rsid w:val="00613AEA"/>
    <w:rsid w:val="00646F39"/>
    <w:rsid w:val="00656FDF"/>
    <w:rsid w:val="006571B0"/>
    <w:rsid w:val="006666D9"/>
    <w:rsid w:val="0068113D"/>
    <w:rsid w:val="006836F1"/>
    <w:rsid w:val="00684B2B"/>
    <w:rsid w:val="006B3EEF"/>
    <w:rsid w:val="006B4A43"/>
    <w:rsid w:val="006B6475"/>
    <w:rsid w:val="006B6DF1"/>
    <w:rsid w:val="006D6235"/>
    <w:rsid w:val="006F06CB"/>
    <w:rsid w:val="00710DF2"/>
    <w:rsid w:val="007204B8"/>
    <w:rsid w:val="00733A07"/>
    <w:rsid w:val="00735FEF"/>
    <w:rsid w:val="00751268"/>
    <w:rsid w:val="00783C3D"/>
    <w:rsid w:val="007E05C7"/>
    <w:rsid w:val="007E1361"/>
    <w:rsid w:val="007E5E09"/>
    <w:rsid w:val="007F31E3"/>
    <w:rsid w:val="00820733"/>
    <w:rsid w:val="00836B7F"/>
    <w:rsid w:val="00845394"/>
    <w:rsid w:val="00852B29"/>
    <w:rsid w:val="008630D6"/>
    <w:rsid w:val="00870F6A"/>
    <w:rsid w:val="00877399"/>
    <w:rsid w:val="00894B75"/>
    <w:rsid w:val="008A3FA7"/>
    <w:rsid w:val="008C746B"/>
    <w:rsid w:val="008D7B52"/>
    <w:rsid w:val="008F626A"/>
    <w:rsid w:val="00907164"/>
    <w:rsid w:val="00931F6F"/>
    <w:rsid w:val="00962F6B"/>
    <w:rsid w:val="00967CC5"/>
    <w:rsid w:val="00983878"/>
    <w:rsid w:val="009A35C3"/>
    <w:rsid w:val="009A620F"/>
    <w:rsid w:val="009B25AA"/>
    <w:rsid w:val="009B7176"/>
    <w:rsid w:val="009C53F6"/>
    <w:rsid w:val="009C61B5"/>
    <w:rsid w:val="009D232A"/>
    <w:rsid w:val="00A00E93"/>
    <w:rsid w:val="00A04A49"/>
    <w:rsid w:val="00A06702"/>
    <w:rsid w:val="00A24C16"/>
    <w:rsid w:val="00A27AE6"/>
    <w:rsid w:val="00A31053"/>
    <w:rsid w:val="00A31A34"/>
    <w:rsid w:val="00A46820"/>
    <w:rsid w:val="00A46B51"/>
    <w:rsid w:val="00A8046A"/>
    <w:rsid w:val="00A82A2B"/>
    <w:rsid w:val="00A8465F"/>
    <w:rsid w:val="00AA5D83"/>
    <w:rsid w:val="00AB2D56"/>
    <w:rsid w:val="00AC7619"/>
    <w:rsid w:val="00B20571"/>
    <w:rsid w:val="00B2163C"/>
    <w:rsid w:val="00B3178D"/>
    <w:rsid w:val="00B34D72"/>
    <w:rsid w:val="00B35300"/>
    <w:rsid w:val="00B6283A"/>
    <w:rsid w:val="00B709D4"/>
    <w:rsid w:val="00B81E88"/>
    <w:rsid w:val="00B87F5C"/>
    <w:rsid w:val="00B9655E"/>
    <w:rsid w:val="00BA12CD"/>
    <w:rsid w:val="00BB76AC"/>
    <w:rsid w:val="00BB7A4A"/>
    <w:rsid w:val="00BC1D56"/>
    <w:rsid w:val="00BD2EEE"/>
    <w:rsid w:val="00BF4B6A"/>
    <w:rsid w:val="00BF5A5B"/>
    <w:rsid w:val="00C10901"/>
    <w:rsid w:val="00C35BDF"/>
    <w:rsid w:val="00C41C84"/>
    <w:rsid w:val="00C508B6"/>
    <w:rsid w:val="00C62E8A"/>
    <w:rsid w:val="00C72207"/>
    <w:rsid w:val="00CA16B7"/>
    <w:rsid w:val="00CB560F"/>
    <w:rsid w:val="00CC4359"/>
    <w:rsid w:val="00CD6F1F"/>
    <w:rsid w:val="00D07711"/>
    <w:rsid w:val="00D16FB5"/>
    <w:rsid w:val="00D216AE"/>
    <w:rsid w:val="00D22A21"/>
    <w:rsid w:val="00D36A05"/>
    <w:rsid w:val="00D37ECF"/>
    <w:rsid w:val="00D50A13"/>
    <w:rsid w:val="00D510B0"/>
    <w:rsid w:val="00D5625A"/>
    <w:rsid w:val="00D60E33"/>
    <w:rsid w:val="00D821CA"/>
    <w:rsid w:val="00D96AB8"/>
    <w:rsid w:val="00DA1EE3"/>
    <w:rsid w:val="00DB6279"/>
    <w:rsid w:val="00DC73D5"/>
    <w:rsid w:val="00DE63EB"/>
    <w:rsid w:val="00DF0ED9"/>
    <w:rsid w:val="00E0030E"/>
    <w:rsid w:val="00E04693"/>
    <w:rsid w:val="00E12FE8"/>
    <w:rsid w:val="00E13C3C"/>
    <w:rsid w:val="00E20AF2"/>
    <w:rsid w:val="00E46B59"/>
    <w:rsid w:val="00E9533F"/>
    <w:rsid w:val="00EA1C24"/>
    <w:rsid w:val="00ED19C7"/>
    <w:rsid w:val="00EE6448"/>
    <w:rsid w:val="00EF04DB"/>
    <w:rsid w:val="00EF469F"/>
    <w:rsid w:val="00F140A1"/>
    <w:rsid w:val="00F329E3"/>
    <w:rsid w:val="00F435D7"/>
    <w:rsid w:val="00F45ED1"/>
    <w:rsid w:val="00F53E14"/>
    <w:rsid w:val="00F55799"/>
    <w:rsid w:val="00FA2996"/>
    <w:rsid w:val="00FA3173"/>
    <w:rsid w:val="00FB1F09"/>
    <w:rsid w:val="00FC5D07"/>
    <w:rsid w:val="00FD1081"/>
    <w:rsid w:val="00FF6FCC"/>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E45C6"/>
  <w15:docId w15:val="{8DA2886F-E31D-4987-9E93-00DF453C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254D"/>
    <w:pPr>
      <w:keepNext/>
      <w:keepLines/>
      <w:pBdr>
        <w:bottom w:val="single" w:sz="12" w:space="1" w:color="E5E8ED" w:themeColor="accent3" w:themeTint="33"/>
      </w:pBdr>
      <w:spacing w:before="480" w:after="240"/>
      <w:outlineLvl w:val="0"/>
    </w:pPr>
    <w:rPr>
      <w:rFonts w:eastAsiaTheme="majorEastAsia" w:cstheme="majorBidi"/>
      <w:b/>
      <w:bCs/>
      <w:color w:val="3476B1" w:themeColor="accent1" w:themeShade="BF"/>
      <w:sz w:val="36"/>
      <w:szCs w:val="28"/>
      <w:lang w:eastAsia="es-AR"/>
    </w:rPr>
  </w:style>
  <w:style w:type="paragraph" w:styleId="Ttulo2">
    <w:name w:val="heading 2"/>
    <w:basedOn w:val="Normal"/>
    <w:next w:val="Normal"/>
    <w:link w:val="Ttulo2Car"/>
    <w:uiPriority w:val="9"/>
    <w:unhideWhenUsed/>
    <w:qFormat/>
    <w:rsid w:val="002C254D"/>
    <w:pPr>
      <w:keepNext/>
      <w:keepLines/>
      <w:spacing w:before="200" w:after="0"/>
      <w:outlineLvl w:val="1"/>
    </w:pPr>
    <w:rPr>
      <w:rFonts w:eastAsiaTheme="majorEastAsia" w:cstheme="majorBidi"/>
      <w:b/>
      <w:bCs/>
      <w:color w:val="7EB1E6" w:themeColor="accent2" w:themeTint="99"/>
      <w:sz w:val="28"/>
      <w:szCs w:val="26"/>
      <w:lang w:eastAsia="es-AR"/>
    </w:rPr>
  </w:style>
  <w:style w:type="paragraph" w:styleId="Ttulo3">
    <w:name w:val="heading 3"/>
    <w:basedOn w:val="Normal"/>
    <w:next w:val="Normal"/>
    <w:link w:val="Ttulo3Car"/>
    <w:uiPriority w:val="9"/>
    <w:unhideWhenUsed/>
    <w:qFormat/>
    <w:rsid w:val="002C254D"/>
    <w:pPr>
      <w:keepNext/>
      <w:keepLines/>
      <w:spacing w:before="200" w:after="0"/>
      <w:outlineLvl w:val="2"/>
    </w:pPr>
    <w:rPr>
      <w:rFonts w:eastAsiaTheme="majorEastAsia" w:cstheme="majorBidi"/>
      <w:b/>
      <w:bCs/>
      <w:color w:val="A8CBEE" w:themeColor="accent2" w:themeTint="66"/>
      <w:sz w:val="24"/>
      <w:lang w:eastAsia="es-AR"/>
    </w:rPr>
  </w:style>
  <w:style w:type="paragraph" w:styleId="Ttulo4">
    <w:name w:val="heading 4"/>
    <w:basedOn w:val="Normal"/>
    <w:next w:val="Normal"/>
    <w:link w:val="Ttulo4Car"/>
    <w:uiPriority w:val="9"/>
    <w:semiHidden/>
    <w:unhideWhenUsed/>
    <w:qFormat/>
    <w:rsid w:val="006836F1"/>
    <w:pPr>
      <w:keepNext/>
      <w:keepLines/>
      <w:spacing w:before="40" w:after="0"/>
      <w:outlineLvl w:val="3"/>
    </w:pPr>
    <w:rPr>
      <w:rFonts w:asciiTheme="majorHAnsi" w:eastAsiaTheme="majorEastAsia" w:hAnsiTheme="majorHAnsi" w:cstheme="majorBidi"/>
      <w:i/>
      <w:iCs/>
      <w:color w:val="3476B1" w:themeColor="accent1" w:themeShade="BF"/>
    </w:rPr>
  </w:style>
  <w:style w:type="paragraph" w:styleId="Ttulo5">
    <w:name w:val="heading 5"/>
    <w:basedOn w:val="Normal"/>
    <w:next w:val="Normal"/>
    <w:link w:val="Ttulo5Car"/>
    <w:uiPriority w:val="9"/>
    <w:semiHidden/>
    <w:unhideWhenUsed/>
    <w:qFormat/>
    <w:rsid w:val="006836F1"/>
    <w:pPr>
      <w:keepNext/>
      <w:keepLines/>
      <w:spacing w:before="40" w:after="0"/>
      <w:outlineLvl w:val="4"/>
    </w:pPr>
    <w:rPr>
      <w:rFonts w:asciiTheme="majorHAnsi" w:eastAsiaTheme="majorEastAsia" w:hAnsiTheme="majorHAnsi" w:cstheme="majorBidi"/>
      <w:color w:val="3476B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C254D"/>
    <w:rPr>
      <w:rFonts w:eastAsiaTheme="majorEastAsia" w:cstheme="majorBidi"/>
      <w:b/>
      <w:bCs/>
      <w:color w:val="3476B1" w:themeColor="accent1" w:themeShade="BF"/>
      <w:sz w:val="36"/>
      <w:szCs w:val="28"/>
      <w:lang w:eastAsia="es-AR"/>
    </w:rPr>
  </w:style>
  <w:style w:type="character" w:customStyle="1" w:styleId="Ttulo2Car">
    <w:name w:val="Título 2 Car"/>
    <w:basedOn w:val="Fuentedeprrafopredeter"/>
    <w:link w:val="Ttulo2"/>
    <w:uiPriority w:val="9"/>
    <w:rsid w:val="002C254D"/>
    <w:rPr>
      <w:rFonts w:eastAsiaTheme="majorEastAsia" w:cstheme="majorBidi"/>
      <w:b/>
      <w:bCs/>
      <w:color w:val="7EB1E6" w:themeColor="accent2" w:themeTint="99"/>
      <w:sz w:val="28"/>
      <w:szCs w:val="26"/>
      <w:lang w:eastAsia="es-AR"/>
    </w:rPr>
  </w:style>
  <w:style w:type="character" w:customStyle="1" w:styleId="Ttulo3Car">
    <w:name w:val="Título 3 Car"/>
    <w:basedOn w:val="Fuentedeprrafopredeter"/>
    <w:link w:val="Ttulo3"/>
    <w:uiPriority w:val="9"/>
    <w:rsid w:val="002C254D"/>
    <w:rPr>
      <w:rFonts w:eastAsiaTheme="majorEastAsia" w:cstheme="majorBidi"/>
      <w:b/>
      <w:bCs/>
      <w:color w:val="A8CBEE" w:themeColor="accent2" w:themeTint="66"/>
      <w:sz w:val="24"/>
      <w:lang w:eastAsia="es-AR"/>
    </w:rPr>
  </w:style>
  <w:style w:type="paragraph" w:styleId="TtulodeTDC">
    <w:name w:val="TOC Heading"/>
    <w:basedOn w:val="Ttulo1"/>
    <w:next w:val="Normal"/>
    <w:uiPriority w:val="39"/>
    <w:unhideWhenUsed/>
    <w:qFormat/>
    <w:rsid w:val="006B6475"/>
    <w:pPr>
      <w:outlineLvl w:val="9"/>
    </w:pPr>
  </w:style>
  <w:style w:type="paragraph" w:styleId="TDC1">
    <w:name w:val="toc 1"/>
    <w:basedOn w:val="Normal"/>
    <w:next w:val="Normal"/>
    <w:autoRedefine/>
    <w:uiPriority w:val="39"/>
    <w:unhideWhenUsed/>
    <w:rsid w:val="00845394"/>
    <w:pPr>
      <w:tabs>
        <w:tab w:val="right" w:leader="dot" w:pos="9743"/>
      </w:tabs>
      <w:spacing w:after="100"/>
    </w:pPr>
    <w:rPr>
      <w:noProof/>
      <w:sz w:val="24"/>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9454C3"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Prrafodelista">
    <w:name w:val="List Paragraph"/>
    <w:basedOn w:val="Normal"/>
    <w:link w:val="PrrafodelistaCar"/>
    <w:uiPriority w:val="34"/>
    <w:qFormat/>
    <w:rsid w:val="00BD2EEE"/>
    <w:pPr>
      <w:spacing w:after="0" w:line="240" w:lineRule="auto"/>
      <w:ind w:left="720"/>
    </w:pPr>
    <w:rPr>
      <w:rFonts w:ascii="Century Gothic" w:eastAsia="Times New Roman" w:hAnsi="Century Gothic" w:cs="Times New Roman"/>
      <w:sz w:val="20"/>
      <w:lang w:eastAsia="en-US"/>
    </w:rPr>
  </w:style>
  <w:style w:type="character" w:customStyle="1" w:styleId="PrrafodelistaCar">
    <w:name w:val="Párrafo de lista Car"/>
    <w:basedOn w:val="Fuentedeprrafopredeter"/>
    <w:link w:val="Prrafodelista"/>
    <w:uiPriority w:val="34"/>
    <w:rsid w:val="00BD2EEE"/>
    <w:rPr>
      <w:rFonts w:ascii="Century Gothic" w:eastAsia="Times New Roman" w:hAnsi="Century Gothic" w:cs="Times New Roman"/>
      <w:sz w:val="20"/>
      <w:lang w:eastAsia="en-US"/>
    </w:rPr>
  </w:style>
  <w:style w:type="character" w:customStyle="1" w:styleId="Ttulo4Car">
    <w:name w:val="Título 4 Car"/>
    <w:basedOn w:val="Fuentedeprrafopredeter"/>
    <w:link w:val="Ttulo4"/>
    <w:uiPriority w:val="9"/>
    <w:semiHidden/>
    <w:rsid w:val="006836F1"/>
    <w:rPr>
      <w:rFonts w:asciiTheme="majorHAnsi" w:eastAsiaTheme="majorEastAsia" w:hAnsiTheme="majorHAnsi" w:cstheme="majorBidi"/>
      <w:i/>
      <w:iCs/>
      <w:color w:val="3476B1" w:themeColor="accent1" w:themeShade="BF"/>
    </w:rPr>
  </w:style>
  <w:style w:type="character" w:customStyle="1" w:styleId="Ttulo5Car">
    <w:name w:val="Título 5 Car"/>
    <w:basedOn w:val="Fuentedeprrafopredeter"/>
    <w:link w:val="Ttulo5"/>
    <w:uiPriority w:val="9"/>
    <w:semiHidden/>
    <w:rsid w:val="006836F1"/>
    <w:rPr>
      <w:rFonts w:asciiTheme="majorHAnsi" w:eastAsiaTheme="majorEastAsia" w:hAnsiTheme="majorHAnsi" w:cstheme="majorBidi"/>
      <w:color w:val="3476B1" w:themeColor="accent1" w:themeShade="BF"/>
    </w:rPr>
  </w:style>
  <w:style w:type="paragraph" w:styleId="NormalWeb">
    <w:name w:val="Normal (Web)"/>
    <w:basedOn w:val="Normal"/>
    <w:uiPriority w:val="99"/>
    <w:unhideWhenUsed/>
    <w:rsid w:val="006836F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6836F1"/>
  </w:style>
  <w:style w:type="character" w:styleId="AcrnimoHTML">
    <w:name w:val="HTML Acronym"/>
    <w:basedOn w:val="Fuentedeprrafopredeter"/>
    <w:uiPriority w:val="99"/>
    <w:semiHidden/>
    <w:unhideWhenUsed/>
    <w:rsid w:val="006836F1"/>
  </w:style>
  <w:style w:type="character" w:styleId="CdigoHTML">
    <w:name w:val="HTML Code"/>
    <w:basedOn w:val="Fuentedeprrafopredeter"/>
    <w:uiPriority w:val="99"/>
    <w:semiHidden/>
    <w:unhideWhenUsed/>
    <w:rsid w:val="006836F1"/>
    <w:rPr>
      <w:rFonts w:ascii="Courier New" w:eastAsia="Times New Roman" w:hAnsi="Courier New" w:cs="Courier New"/>
      <w:sz w:val="20"/>
      <w:szCs w:val="20"/>
    </w:rPr>
  </w:style>
  <w:style w:type="character" w:styleId="nfasis">
    <w:name w:val="Emphasis"/>
    <w:basedOn w:val="Fuentedeprrafopredeter"/>
    <w:uiPriority w:val="20"/>
    <w:qFormat/>
    <w:rsid w:val="006836F1"/>
    <w:rPr>
      <w:i/>
      <w:iCs/>
    </w:rPr>
  </w:style>
  <w:style w:type="paragraph" w:customStyle="1" w:styleId="body-text-bld">
    <w:name w:val="body-text-bld"/>
    <w:basedOn w:val="Normal"/>
    <w:rsid w:val="00582D0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body-text">
    <w:name w:val="body-text"/>
    <w:basedOn w:val="Fuentedeprrafopredeter"/>
    <w:rsid w:val="00582D02"/>
  </w:style>
  <w:style w:type="paragraph" w:customStyle="1" w:styleId="body-text1">
    <w:name w:val="body-text1"/>
    <w:basedOn w:val="Normal"/>
    <w:rsid w:val="00582D0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body-text-bld1">
    <w:name w:val="body-text-bld1"/>
    <w:basedOn w:val="Fuentedeprrafopredeter"/>
    <w:rsid w:val="004C1140"/>
  </w:style>
  <w:style w:type="character" w:styleId="Textoennegrita">
    <w:name w:val="Strong"/>
    <w:basedOn w:val="Fuentedeprrafopredeter"/>
    <w:uiPriority w:val="22"/>
    <w:qFormat/>
    <w:rsid w:val="00C72207"/>
    <w:rPr>
      <w:b/>
      <w:bCs/>
    </w:rPr>
  </w:style>
  <w:style w:type="character" w:customStyle="1" w:styleId="documento-titulo">
    <w:name w:val="documento-titulo"/>
    <w:basedOn w:val="Fuentedeprrafopredeter"/>
    <w:rsid w:val="001F4859"/>
  </w:style>
  <w:style w:type="table" w:customStyle="1" w:styleId="Tabladecuadrcula4-nfasis11">
    <w:name w:val="Tabla de cuadrícula 4 - Énfasis 11"/>
    <w:basedOn w:val="Tablanormal"/>
    <w:uiPriority w:val="49"/>
    <w:rsid w:val="00B9655E"/>
    <w:pPr>
      <w:spacing w:after="0" w:line="240" w:lineRule="auto"/>
    </w:pPr>
    <w:rPr>
      <w:rFonts w:eastAsiaTheme="minorHAnsi"/>
      <w:lang w:val="es-MX" w:eastAsia="en-US"/>
    </w:r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character" w:styleId="Refdecomentario">
    <w:name w:val="annotation reference"/>
    <w:basedOn w:val="Fuentedeprrafopredeter"/>
    <w:uiPriority w:val="99"/>
    <w:semiHidden/>
    <w:unhideWhenUsed/>
    <w:rsid w:val="006F06CB"/>
    <w:rPr>
      <w:sz w:val="16"/>
      <w:szCs w:val="16"/>
    </w:rPr>
  </w:style>
  <w:style w:type="paragraph" w:styleId="Textocomentario">
    <w:name w:val="annotation text"/>
    <w:basedOn w:val="Normal"/>
    <w:link w:val="TextocomentarioCar"/>
    <w:uiPriority w:val="99"/>
    <w:semiHidden/>
    <w:unhideWhenUsed/>
    <w:rsid w:val="006F06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F06CB"/>
    <w:rPr>
      <w:sz w:val="20"/>
      <w:szCs w:val="20"/>
    </w:rPr>
  </w:style>
  <w:style w:type="paragraph" w:styleId="Asuntodelcomentario">
    <w:name w:val="annotation subject"/>
    <w:basedOn w:val="Textocomentario"/>
    <w:next w:val="Textocomentario"/>
    <w:link w:val="AsuntodelcomentarioCar"/>
    <w:uiPriority w:val="99"/>
    <w:semiHidden/>
    <w:unhideWhenUsed/>
    <w:rsid w:val="006F06CB"/>
    <w:rPr>
      <w:b/>
      <w:bCs/>
    </w:rPr>
  </w:style>
  <w:style w:type="character" w:customStyle="1" w:styleId="AsuntodelcomentarioCar">
    <w:name w:val="Asunto del comentario Car"/>
    <w:basedOn w:val="TextocomentarioCar"/>
    <w:link w:val="Asuntodelcomentario"/>
    <w:uiPriority w:val="99"/>
    <w:semiHidden/>
    <w:rsid w:val="006F06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6945">
      <w:bodyDiv w:val="1"/>
      <w:marLeft w:val="0"/>
      <w:marRight w:val="0"/>
      <w:marTop w:val="0"/>
      <w:marBottom w:val="0"/>
      <w:divBdr>
        <w:top w:val="none" w:sz="0" w:space="0" w:color="auto"/>
        <w:left w:val="none" w:sz="0" w:space="0" w:color="auto"/>
        <w:bottom w:val="none" w:sz="0" w:space="0" w:color="auto"/>
        <w:right w:val="none" w:sz="0" w:space="0" w:color="auto"/>
      </w:divBdr>
    </w:div>
    <w:div w:id="209653277">
      <w:bodyDiv w:val="1"/>
      <w:marLeft w:val="0"/>
      <w:marRight w:val="0"/>
      <w:marTop w:val="0"/>
      <w:marBottom w:val="0"/>
      <w:divBdr>
        <w:top w:val="none" w:sz="0" w:space="0" w:color="auto"/>
        <w:left w:val="none" w:sz="0" w:space="0" w:color="auto"/>
        <w:bottom w:val="none" w:sz="0" w:space="0" w:color="auto"/>
        <w:right w:val="none" w:sz="0" w:space="0" w:color="auto"/>
      </w:divBdr>
    </w:div>
    <w:div w:id="235943572">
      <w:bodyDiv w:val="1"/>
      <w:marLeft w:val="0"/>
      <w:marRight w:val="0"/>
      <w:marTop w:val="0"/>
      <w:marBottom w:val="0"/>
      <w:divBdr>
        <w:top w:val="none" w:sz="0" w:space="0" w:color="auto"/>
        <w:left w:val="none" w:sz="0" w:space="0" w:color="auto"/>
        <w:bottom w:val="none" w:sz="0" w:space="0" w:color="auto"/>
        <w:right w:val="none" w:sz="0" w:space="0" w:color="auto"/>
      </w:divBdr>
    </w:div>
    <w:div w:id="261182307">
      <w:bodyDiv w:val="1"/>
      <w:marLeft w:val="0"/>
      <w:marRight w:val="0"/>
      <w:marTop w:val="0"/>
      <w:marBottom w:val="0"/>
      <w:divBdr>
        <w:top w:val="none" w:sz="0" w:space="0" w:color="auto"/>
        <w:left w:val="none" w:sz="0" w:space="0" w:color="auto"/>
        <w:bottom w:val="none" w:sz="0" w:space="0" w:color="auto"/>
        <w:right w:val="none" w:sz="0" w:space="0" w:color="auto"/>
      </w:divBdr>
    </w:div>
    <w:div w:id="266810521">
      <w:bodyDiv w:val="1"/>
      <w:marLeft w:val="0"/>
      <w:marRight w:val="0"/>
      <w:marTop w:val="0"/>
      <w:marBottom w:val="0"/>
      <w:divBdr>
        <w:top w:val="none" w:sz="0" w:space="0" w:color="auto"/>
        <w:left w:val="none" w:sz="0" w:space="0" w:color="auto"/>
        <w:bottom w:val="none" w:sz="0" w:space="0" w:color="auto"/>
        <w:right w:val="none" w:sz="0" w:space="0" w:color="auto"/>
      </w:divBdr>
    </w:div>
    <w:div w:id="356809253">
      <w:bodyDiv w:val="1"/>
      <w:marLeft w:val="0"/>
      <w:marRight w:val="0"/>
      <w:marTop w:val="0"/>
      <w:marBottom w:val="0"/>
      <w:divBdr>
        <w:top w:val="none" w:sz="0" w:space="0" w:color="auto"/>
        <w:left w:val="none" w:sz="0" w:space="0" w:color="auto"/>
        <w:bottom w:val="none" w:sz="0" w:space="0" w:color="auto"/>
        <w:right w:val="none" w:sz="0" w:space="0" w:color="auto"/>
      </w:divBdr>
    </w:div>
    <w:div w:id="397820843">
      <w:bodyDiv w:val="1"/>
      <w:marLeft w:val="0"/>
      <w:marRight w:val="0"/>
      <w:marTop w:val="0"/>
      <w:marBottom w:val="0"/>
      <w:divBdr>
        <w:top w:val="none" w:sz="0" w:space="0" w:color="auto"/>
        <w:left w:val="none" w:sz="0" w:space="0" w:color="auto"/>
        <w:bottom w:val="none" w:sz="0" w:space="0" w:color="auto"/>
        <w:right w:val="none" w:sz="0" w:space="0" w:color="auto"/>
      </w:divBdr>
    </w:div>
    <w:div w:id="400522951">
      <w:bodyDiv w:val="1"/>
      <w:marLeft w:val="0"/>
      <w:marRight w:val="0"/>
      <w:marTop w:val="0"/>
      <w:marBottom w:val="0"/>
      <w:divBdr>
        <w:top w:val="none" w:sz="0" w:space="0" w:color="auto"/>
        <w:left w:val="none" w:sz="0" w:space="0" w:color="auto"/>
        <w:bottom w:val="none" w:sz="0" w:space="0" w:color="auto"/>
        <w:right w:val="none" w:sz="0" w:space="0" w:color="auto"/>
      </w:divBdr>
    </w:div>
    <w:div w:id="414400097">
      <w:bodyDiv w:val="1"/>
      <w:marLeft w:val="0"/>
      <w:marRight w:val="0"/>
      <w:marTop w:val="0"/>
      <w:marBottom w:val="0"/>
      <w:divBdr>
        <w:top w:val="none" w:sz="0" w:space="0" w:color="auto"/>
        <w:left w:val="none" w:sz="0" w:space="0" w:color="auto"/>
        <w:bottom w:val="none" w:sz="0" w:space="0" w:color="auto"/>
        <w:right w:val="none" w:sz="0" w:space="0" w:color="auto"/>
      </w:divBdr>
    </w:div>
    <w:div w:id="457839450">
      <w:bodyDiv w:val="1"/>
      <w:marLeft w:val="0"/>
      <w:marRight w:val="0"/>
      <w:marTop w:val="0"/>
      <w:marBottom w:val="0"/>
      <w:divBdr>
        <w:top w:val="none" w:sz="0" w:space="0" w:color="auto"/>
        <w:left w:val="none" w:sz="0" w:space="0" w:color="auto"/>
        <w:bottom w:val="none" w:sz="0" w:space="0" w:color="auto"/>
        <w:right w:val="none" w:sz="0" w:space="0" w:color="auto"/>
      </w:divBdr>
    </w:div>
    <w:div w:id="461653112">
      <w:bodyDiv w:val="1"/>
      <w:marLeft w:val="0"/>
      <w:marRight w:val="0"/>
      <w:marTop w:val="0"/>
      <w:marBottom w:val="0"/>
      <w:divBdr>
        <w:top w:val="none" w:sz="0" w:space="0" w:color="auto"/>
        <w:left w:val="none" w:sz="0" w:space="0" w:color="auto"/>
        <w:bottom w:val="none" w:sz="0" w:space="0" w:color="auto"/>
        <w:right w:val="none" w:sz="0" w:space="0" w:color="auto"/>
      </w:divBdr>
    </w:div>
    <w:div w:id="515115556">
      <w:bodyDiv w:val="1"/>
      <w:marLeft w:val="0"/>
      <w:marRight w:val="0"/>
      <w:marTop w:val="0"/>
      <w:marBottom w:val="0"/>
      <w:divBdr>
        <w:top w:val="none" w:sz="0" w:space="0" w:color="auto"/>
        <w:left w:val="none" w:sz="0" w:space="0" w:color="auto"/>
        <w:bottom w:val="none" w:sz="0" w:space="0" w:color="auto"/>
        <w:right w:val="none" w:sz="0" w:space="0" w:color="auto"/>
      </w:divBdr>
    </w:div>
    <w:div w:id="555823007">
      <w:bodyDiv w:val="1"/>
      <w:marLeft w:val="0"/>
      <w:marRight w:val="0"/>
      <w:marTop w:val="0"/>
      <w:marBottom w:val="0"/>
      <w:divBdr>
        <w:top w:val="none" w:sz="0" w:space="0" w:color="auto"/>
        <w:left w:val="none" w:sz="0" w:space="0" w:color="auto"/>
        <w:bottom w:val="none" w:sz="0" w:space="0" w:color="auto"/>
        <w:right w:val="none" w:sz="0" w:space="0" w:color="auto"/>
      </w:divBdr>
    </w:div>
    <w:div w:id="589195927">
      <w:bodyDiv w:val="1"/>
      <w:marLeft w:val="0"/>
      <w:marRight w:val="0"/>
      <w:marTop w:val="0"/>
      <w:marBottom w:val="0"/>
      <w:divBdr>
        <w:top w:val="none" w:sz="0" w:space="0" w:color="auto"/>
        <w:left w:val="none" w:sz="0" w:space="0" w:color="auto"/>
        <w:bottom w:val="none" w:sz="0" w:space="0" w:color="auto"/>
        <w:right w:val="none" w:sz="0" w:space="0" w:color="auto"/>
      </w:divBdr>
    </w:div>
    <w:div w:id="603879284">
      <w:bodyDiv w:val="1"/>
      <w:marLeft w:val="0"/>
      <w:marRight w:val="0"/>
      <w:marTop w:val="0"/>
      <w:marBottom w:val="0"/>
      <w:divBdr>
        <w:top w:val="none" w:sz="0" w:space="0" w:color="auto"/>
        <w:left w:val="none" w:sz="0" w:space="0" w:color="auto"/>
        <w:bottom w:val="none" w:sz="0" w:space="0" w:color="auto"/>
        <w:right w:val="none" w:sz="0" w:space="0" w:color="auto"/>
      </w:divBdr>
    </w:div>
    <w:div w:id="699746270">
      <w:bodyDiv w:val="1"/>
      <w:marLeft w:val="0"/>
      <w:marRight w:val="0"/>
      <w:marTop w:val="0"/>
      <w:marBottom w:val="0"/>
      <w:divBdr>
        <w:top w:val="none" w:sz="0" w:space="0" w:color="auto"/>
        <w:left w:val="none" w:sz="0" w:space="0" w:color="auto"/>
        <w:bottom w:val="none" w:sz="0" w:space="0" w:color="auto"/>
        <w:right w:val="none" w:sz="0" w:space="0" w:color="auto"/>
      </w:divBdr>
    </w:div>
    <w:div w:id="710804591">
      <w:bodyDiv w:val="1"/>
      <w:marLeft w:val="0"/>
      <w:marRight w:val="0"/>
      <w:marTop w:val="0"/>
      <w:marBottom w:val="0"/>
      <w:divBdr>
        <w:top w:val="none" w:sz="0" w:space="0" w:color="auto"/>
        <w:left w:val="none" w:sz="0" w:space="0" w:color="auto"/>
        <w:bottom w:val="none" w:sz="0" w:space="0" w:color="auto"/>
        <w:right w:val="none" w:sz="0" w:space="0" w:color="auto"/>
      </w:divBdr>
    </w:div>
    <w:div w:id="731848809">
      <w:bodyDiv w:val="1"/>
      <w:marLeft w:val="0"/>
      <w:marRight w:val="0"/>
      <w:marTop w:val="0"/>
      <w:marBottom w:val="0"/>
      <w:divBdr>
        <w:top w:val="none" w:sz="0" w:space="0" w:color="auto"/>
        <w:left w:val="none" w:sz="0" w:space="0" w:color="auto"/>
        <w:bottom w:val="none" w:sz="0" w:space="0" w:color="auto"/>
        <w:right w:val="none" w:sz="0" w:space="0" w:color="auto"/>
      </w:divBdr>
    </w:div>
    <w:div w:id="789469256">
      <w:bodyDiv w:val="1"/>
      <w:marLeft w:val="0"/>
      <w:marRight w:val="0"/>
      <w:marTop w:val="0"/>
      <w:marBottom w:val="0"/>
      <w:divBdr>
        <w:top w:val="none" w:sz="0" w:space="0" w:color="auto"/>
        <w:left w:val="none" w:sz="0" w:space="0" w:color="auto"/>
        <w:bottom w:val="none" w:sz="0" w:space="0" w:color="auto"/>
        <w:right w:val="none" w:sz="0" w:space="0" w:color="auto"/>
      </w:divBdr>
    </w:div>
    <w:div w:id="889460044">
      <w:bodyDiv w:val="1"/>
      <w:marLeft w:val="0"/>
      <w:marRight w:val="0"/>
      <w:marTop w:val="0"/>
      <w:marBottom w:val="0"/>
      <w:divBdr>
        <w:top w:val="none" w:sz="0" w:space="0" w:color="auto"/>
        <w:left w:val="none" w:sz="0" w:space="0" w:color="auto"/>
        <w:bottom w:val="none" w:sz="0" w:space="0" w:color="auto"/>
        <w:right w:val="none" w:sz="0" w:space="0" w:color="auto"/>
      </w:divBdr>
    </w:div>
    <w:div w:id="918369953">
      <w:bodyDiv w:val="1"/>
      <w:marLeft w:val="0"/>
      <w:marRight w:val="0"/>
      <w:marTop w:val="0"/>
      <w:marBottom w:val="0"/>
      <w:divBdr>
        <w:top w:val="none" w:sz="0" w:space="0" w:color="auto"/>
        <w:left w:val="none" w:sz="0" w:space="0" w:color="auto"/>
        <w:bottom w:val="none" w:sz="0" w:space="0" w:color="auto"/>
        <w:right w:val="none" w:sz="0" w:space="0" w:color="auto"/>
      </w:divBdr>
    </w:div>
    <w:div w:id="1024093047">
      <w:bodyDiv w:val="1"/>
      <w:marLeft w:val="0"/>
      <w:marRight w:val="0"/>
      <w:marTop w:val="0"/>
      <w:marBottom w:val="0"/>
      <w:divBdr>
        <w:top w:val="none" w:sz="0" w:space="0" w:color="auto"/>
        <w:left w:val="none" w:sz="0" w:space="0" w:color="auto"/>
        <w:bottom w:val="none" w:sz="0" w:space="0" w:color="auto"/>
        <w:right w:val="none" w:sz="0" w:space="0" w:color="auto"/>
      </w:divBdr>
    </w:div>
    <w:div w:id="1105883409">
      <w:bodyDiv w:val="1"/>
      <w:marLeft w:val="0"/>
      <w:marRight w:val="0"/>
      <w:marTop w:val="0"/>
      <w:marBottom w:val="0"/>
      <w:divBdr>
        <w:top w:val="none" w:sz="0" w:space="0" w:color="auto"/>
        <w:left w:val="none" w:sz="0" w:space="0" w:color="auto"/>
        <w:bottom w:val="none" w:sz="0" w:space="0" w:color="auto"/>
        <w:right w:val="none" w:sz="0" w:space="0" w:color="auto"/>
      </w:divBdr>
    </w:div>
    <w:div w:id="1295523750">
      <w:bodyDiv w:val="1"/>
      <w:marLeft w:val="0"/>
      <w:marRight w:val="0"/>
      <w:marTop w:val="0"/>
      <w:marBottom w:val="0"/>
      <w:divBdr>
        <w:top w:val="none" w:sz="0" w:space="0" w:color="auto"/>
        <w:left w:val="none" w:sz="0" w:space="0" w:color="auto"/>
        <w:bottom w:val="none" w:sz="0" w:space="0" w:color="auto"/>
        <w:right w:val="none" w:sz="0" w:space="0" w:color="auto"/>
      </w:divBdr>
    </w:div>
    <w:div w:id="1373189260">
      <w:bodyDiv w:val="1"/>
      <w:marLeft w:val="0"/>
      <w:marRight w:val="0"/>
      <w:marTop w:val="0"/>
      <w:marBottom w:val="0"/>
      <w:divBdr>
        <w:top w:val="none" w:sz="0" w:space="0" w:color="auto"/>
        <w:left w:val="none" w:sz="0" w:space="0" w:color="auto"/>
        <w:bottom w:val="none" w:sz="0" w:space="0" w:color="auto"/>
        <w:right w:val="none" w:sz="0" w:space="0" w:color="auto"/>
      </w:divBdr>
    </w:div>
    <w:div w:id="1419136734">
      <w:bodyDiv w:val="1"/>
      <w:marLeft w:val="0"/>
      <w:marRight w:val="0"/>
      <w:marTop w:val="0"/>
      <w:marBottom w:val="0"/>
      <w:divBdr>
        <w:top w:val="none" w:sz="0" w:space="0" w:color="auto"/>
        <w:left w:val="none" w:sz="0" w:space="0" w:color="auto"/>
        <w:bottom w:val="none" w:sz="0" w:space="0" w:color="auto"/>
        <w:right w:val="none" w:sz="0" w:space="0" w:color="auto"/>
      </w:divBdr>
    </w:div>
    <w:div w:id="1453816354">
      <w:bodyDiv w:val="1"/>
      <w:marLeft w:val="0"/>
      <w:marRight w:val="0"/>
      <w:marTop w:val="0"/>
      <w:marBottom w:val="0"/>
      <w:divBdr>
        <w:top w:val="none" w:sz="0" w:space="0" w:color="auto"/>
        <w:left w:val="none" w:sz="0" w:space="0" w:color="auto"/>
        <w:bottom w:val="none" w:sz="0" w:space="0" w:color="auto"/>
        <w:right w:val="none" w:sz="0" w:space="0" w:color="auto"/>
      </w:divBdr>
    </w:div>
    <w:div w:id="1463033877">
      <w:bodyDiv w:val="1"/>
      <w:marLeft w:val="0"/>
      <w:marRight w:val="0"/>
      <w:marTop w:val="0"/>
      <w:marBottom w:val="0"/>
      <w:divBdr>
        <w:top w:val="none" w:sz="0" w:space="0" w:color="auto"/>
        <w:left w:val="none" w:sz="0" w:space="0" w:color="auto"/>
        <w:bottom w:val="none" w:sz="0" w:space="0" w:color="auto"/>
        <w:right w:val="none" w:sz="0" w:space="0" w:color="auto"/>
      </w:divBdr>
    </w:div>
    <w:div w:id="1570460692">
      <w:bodyDiv w:val="1"/>
      <w:marLeft w:val="0"/>
      <w:marRight w:val="0"/>
      <w:marTop w:val="0"/>
      <w:marBottom w:val="0"/>
      <w:divBdr>
        <w:top w:val="none" w:sz="0" w:space="0" w:color="auto"/>
        <w:left w:val="none" w:sz="0" w:space="0" w:color="auto"/>
        <w:bottom w:val="none" w:sz="0" w:space="0" w:color="auto"/>
        <w:right w:val="none" w:sz="0" w:space="0" w:color="auto"/>
      </w:divBdr>
    </w:div>
    <w:div w:id="1646275275">
      <w:bodyDiv w:val="1"/>
      <w:marLeft w:val="0"/>
      <w:marRight w:val="0"/>
      <w:marTop w:val="0"/>
      <w:marBottom w:val="0"/>
      <w:divBdr>
        <w:top w:val="none" w:sz="0" w:space="0" w:color="auto"/>
        <w:left w:val="none" w:sz="0" w:space="0" w:color="auto"/>
        <w:bottom w:val="none" w:sz="0" w:space="0" w:color="auto"/>
        <w:right w:val="none" w:sz="0" w:space="0" w:color="auto"/>
      </w:divBdr>
    </w:div>
    <w:div w:id="1715545292">
      <w:bodyDiv w:val="1"/>
      <w:marLeft w:val="0"/>
      <w:marRight w:val="0"/>
      <w:marTop w:val="0"/>
      <w:marBottom w:val="0"/>
      <w:divBdr>
        <w:top w:val="none" w:sz="0" w:space="0" w:color="auto"/>
        <w:left w:val="none" w:sz="0" w:space="0" w:color="auto"/>
        <w:bottom w:val="none" w:sz="0" w:space="0" w:color="auto"/>
        <w:right w:val="none" w:sz="0" w:space="0" w:color="auto"/>
      </w:divBdr>
    </w:div>
    <w:div w:id="1788429350">
      <w:bodyDiv w:val="1"/>
      <w:marLeft w:val="0"/>
      <w:marRight w:val="0"/>
      <w:marTop w:val="0"/>
      <w:marBottom w:val="0"/>
      <w:divBdr>
        <w:top w:val="none" w:sz="0" w:space="0" w:color="auto"/>
        <w:left w:val="none" w:sz="0" w:space="0" w:color="auto"/>
        <w:bottom w:val="none" w:sz="0" w:space="0" w:color="auto"/>
        <w:right w:val="none" w:sz="0" w:space="0" w:color="auto"/>
      </w:divBdr>
    </w:div>
    <w:div w:id="1799569733">
      <w:bodyDiv w:val="1"/>
      <w:marLeft w:val="0"/>
      <w:marRight w:val="0"/>
      <w:marTop w:val="0"/>
      <w:marBottom w:val="0"/>
      <w:divBdr>
        <w:top w:val="none" w:sz="0" w:space="0" w:color="auto"/>
        <w:left w:val="none" w:sz="0" w:space="0" w:color="auto"/>
        <w:bottom w:val="none" w:sz="0" w:space="0" w:color="auto"/>
        <w:right w:val="none" w:sz="0" w:space="0" w:color="auto"/>
      </w:divBdr>
    </w:div>
    <w:div w:id="1851404713">
      <w:bodyDiv w:val="1"/>
      <w:marLeft w:val="0"/>
      <w:marRight w:val="0"/>
      <w:marTop w:val="0"/>
      <w:marBottom w:val="0"/>
      <w:divBdr>
        <w:top w:val="none" w:sz="0" w:space="0" w:color="auto"/>
        <w:left w:val="none" w:sz="0" w:space="0" w:color="auto"/>
        <w:bottom w:val="none" w:sz="0" w:space="0" w:color="auto"/>
        <w:right w:val="none" w:sz="0" w:space="0" w:color="auto"/>
      </w:divBdr>
    </w:div>
    <w:div w:id="1959486964">
      <w:bodyDiv w:val="1"/>
      <w:marLeft w:val="0"/>
      <w:marRight w:val="0"/>
      <w:marTop w:val="0"/>
      <w:marBottom w:val="0"/>
      <w:divBdr>
        <w:top w:val="none" w:sz="0" w:space="0" w:color="auto"/>
        <w:left w:val="none" w:sz="0" w:space="0" w:color="auto"/>
        <w:bottom w:val="none" w:sz="0" w:space="0" w:color="auto"/>
        <w:right w:val="none" w:sz="0" w:space="0" w:color="auto"/>
      </w:divBdr>
    </w:div>
    <w:div w:id="2033455178">
      <w:bodyDiv w:val="1"/>
      <w:marLeft w:val="0"/>
      <w:marRight w:val="0"/>
      <w:marTop w:val="0"/>
      <w:marBottom w:val="0"/>
      <w:divBdr>
        <w:top w:val="none" w:sz="0" w:space="0" w:color="auto"/>
        <w:left w:val="none" w:sz="0" w:space="0" w:color="auto"/>
        <w:bottom w:val="none" w:sz="0" w:space="0" w:color="auto"/>
        <w:right w:val="none" w:sz="0" w:space="0" w:color="auto"/>
      </w:divBdr>
    </w:div>
    <w:div w:id="2039891950">
      <w:bodyDiv w:val="1"/>
      <w:marLeft w:val="0"/>
      <w:marRight w:val="0"/>
      <w:marTop w:val="0"/>
      <w:marBottom w:val="0"/>
      <w:divBdr>
        <w:top w:val="none" w:sz="0" w:space="0" w:color="auto"/>
        <w:left w:val="none" w:sz="0" w:space="0" w:color="auto"/>
        <w:bottom w:val="none" w:sz="0" w:space="0" w:color="auto"/>
        <w:right w:val="none" w:sz="0" w:space="0" w:color="auto"/>
      </w:divBdr>
    </w:div>
    <w:div w:id="2054579660">
      <w:bodyDiv w:val="1"/>
      <w:marLeft w:val="0"/>
      <w:marRight w:val="0"/>
      <w:marTop w:val="0"/>
      <w:marBottom w:val="0"/>
      <w:divBdr>
        <w:top w:val="none" w:sz="0" w:space="0" w:color="auto"/>
        <w:left w:val="none" w:sz="0" w:space="0" w:color="auto"/>
        <w:bottom w:val="none" w:sz="0" w:space="0" w:color="auto"/>
        <w:right w:val="none" w:sz="0" w:space="0" w:color="auto"/>
      </w:divBdr>
      <w:divsChild>
        <w:div w:id="446512176">
          <w:marLeft w:val="0"/>
          <w:marRight w:val="0"/>
          <w:marTop w:val="0"/>
          <w:marBottom w:val="0"/>
          <w:divBdr>
            <w:top w:val="none" w:sz="0" w:space="0" w:color="auto"/>
            <w:left w:val="none" w:sz="0" w:space="0" w:color="auto"/>
            <w:bottom w:val="none" w:sz="0" w:space="0" w:color="auto"/>
            <w:right w:val="none" w:sz="0" w:space="0" w:color="auto"/>
          </w:divBdr>
          <w:divsChild>
            <w:div w:id="279189728">
              <w:marLeft w:val="0"/>
              <w:marRight w:val="0"/>
              <w:marTop w:val="0"/>
              <w:marBottom w:val="0"/>
              <w:divBdr>
                <w:top w:val="none" w:sz="0" w:space="0" w:color="auto"/>
                <w:left w:val="none" w:sz="0" w:space="0" w:color="auto"/>
                <w:bottom w:val="none" w:sz="0" w:space="0" w:color="auto"/>
                <w:right w:val="none" w:sz="0" w:space="0" w:color="auto"/>
              </w:divBdr>
              <w:divsChild>
                <w:div w:id="1224294612">
                  <w:marLeft w:val="0"/>
                  <w:marRight w:val="0"/>
                  <w:marTop w:val="240"/>
                  <w:marBottom w:val="240"/>
                  <w:divBdr>
                    <w:top w:val="none" w:sz="0" w:space="0" w:color="auto"/>
                    <w:left w:val="none" w:sz="0" w:space="0" w:color="auto"/>
                    <w:bottom w:val="none" w:sz="0" w:space="0" w:color="auto"/>
                    <w:right w:val="none" w:sz="0" w:space="0" w:color="auto"/>
                  </w:divBdr>
                  <w:divsChild>
                    <w:div w:id="1359696103">
                      <w:marLeft w:val="480"/>
                      <w:marRight w:val="480"/>
                      <w:marTop w:val="0"/>
                      <w:marBottom w:val="720"/>
                      <w:divBdr>
                        <w:top w:val="none" w:sz="0" w:space="0" w:color="auto"/>
                        <w:left w:val="none" w:sz="0" w:space="0" w:color="auto"/>
                        <w:bottom w:val="none" w:sz="0" w:space="0" w:color="auto"/>
                        <w:right w:val="none" w:sz="0" w:space="0" w:color="auto"/>
                      </w:divBdr>
                    </w:div>
                  </w:divsChild>
                </w:div>
                <w:div w:id="2129005471">
                  <w:marLeft w:val="0"/>
                  <w:marRight w:val="0"/>
                  <w:marTop w:val="0"/>
                  <w:marBottom w:val="0"/>
                  <w:divBdr>
                    <w:top w:val="none" w:sz="0" w:space="0" w:color="auto"/>
                    <w:left w:val="none" w:sz="0" w:space="0" w:color="auto"/>
                    <w:bottom w:val="none" w:sz="0" w:space="0" w:color="auto"/>
                    <w:right w:val="none" w:sz="0" w:space="0" w:color="auto"/>
                  </w:divBdr>
                  <w:divsChild>
                    <w:div w:id="646937679">
                      <w:marLeft w:val="0"/>
                      <w:marRight w:val="0"/>
                      <w:marTop w:val="0"/>
                      <w:marBottom w:val="0"/>
                      <w:divBdr>
                        <w:top w:val="none" w:sz="0" w:space="0" w:color="auto"/>
                        <w:left w:val="none" w:sz="0" w:space="0" w:color="auto"/>
                        <w:bottom w:val="none" w:sz="0" w:space="0" w:color="auto"/>
                        <w:right w:val="none" w:sz="0" w:space="0" w:color="auto"/>
                      </w:divBdr>
                      <w:divsChild>
                        <w:div w:id="5024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5374">
              <w:marLeft w:val="0"/>
              <w:marRight w:val="0"/>
              <w:marTop w:val="0"/>
              <w:marBottom w:val="0"/>
              <w:divBdr>
                <w:top w:val="none" w:sz="0" w:space="0" w:color="auto"/>
                <w:left w:val="none" w:sz="0" w:space="0" w:color="auto"/>
                <w:bottom w:val="none" w:sz="0" w:space="0" w:color="auto"/>
                <w:right w:val="none" w:sz="0" w:space="0" w:color="auto"/>
              </w:divBdr>
              <w:divsChild>
                <w:div w:id="688138470">
                  <w:marLeft w:val="0"/>
                  <w:marRight w:val="0"/>
                  <w:marTop w:val="240"/>
                  <w:marBottom w:val="240"/>
                  <w:divBdr>
                    <w:top w:val="none" w:sz="0" w:space="0" w:color="auto"/>
                    <w:left w:val="none" w:sz="0" w:space="0" w:color="auto"/>
                    <w:bottom w:val="none" w:sz="0" w:space="0" w:color="auto"/>
                    <w:right w:val="none" w:sz="0" w:space="0" w:color="auto"/>
                  </w:divBdr>
                  <w:divsChild>
                    <w:div w:id="528615189">
                      <w:marLeft w:val="480"/>
                      <w:marRight w:val="480"/>
                      <w:marTop w:val="0"/>
                      <w:marBottom w:val="720"/>
                      <w:divBdr>
                        <w:top w:val="none" w:sz="0" w:space="0" w:color="auto"/>
                        <w:left w:val="none" w:sz="0" w:space="0" w:color="auto"/>
                        <w:bottom w:val="none" w:sz="0" w:space="0" w:color="auto"/>
                        <w:right w:val="none" w:sz="0" w:space="0" w:color="auto"/>
                      </w:divBdr>
                    </w:div>
                  </w:divsChild>
                </w:div>
                <w:div w:id="1352612445">
                  <w:marLeft w:val="0"/>
                  <w:marRight w:val="0"/>
                  <w:marTop w:val="0"/>
                  <w:marBottom w:val="0"/>
                  <w:divBdr>
                    <w:top w:val="none" w:sz="0" w:space="0" w:color="auto"/>
                    <w:left w:val="none" w:sz="0" w:space="0" w:color="auto"/>
                    <w:bottom w:val="none" w:sz="0" w:space="0" w:color="auto"/>
                    <w:right w:val="none" w:sz="0" w:space="0" w:color="auto"/>
                  </w:divBdr>
                  <w:divsChild>
                    <w:div w:id="1171026614">
                      <w:marLeft w:val="0"/>
                      <w:marRight w:val="0"/>
                      <w:marTop w:val="0"/>
                      <w:marBottom w:val="0"/>
                      <w:divBdr>
                        <w:top w:val="none" w:sz="0" w:space="0" w:color="auto"/>
                        <w:left w:val="none" w:sz="0" w:space="0" w:color="auto"/>
                        <w:bottom w:val="none" w:sz="0" w:space="0" w:color="auto"/>
                        <w:right w:val="none" w:sz="0" w:space="0" w:color="auto"/>
                      </w:divBdr>
                      <w:divsChild>
                        <w:div w:id="4938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641445">
              <w:marLeft w:val="0"/>
              <w:marRight w:val="0"/>
              <w:marTop w:val="0"/>
              <w:marBottom w:val="0"/>
              <w:divBdr>
                <w:top w:val="none" w:sz="0" w:space="0" w:color="auto"/>
                <w:left w:val="none" w:sz="0" w:space="0" w:color="auto"/>
                <w:bottom w:val="none" w:sz="0" w:space="0" w:color="auto"/>
                <w:right w:val="none" w:sz="0" w:space="0" w:color="auto"/>
              </w:divBdr>
              <w:divsChild>
                <w:div w:id="970404886">
                  <w:marLeft w:val="0"/>
                  <w:marRight w:val="0"/>
                  <w:marTop w:val="240"/>
                  <w:marBottom w:val="240"/>
                  <w:divBdr>
                    <w:top w:val="none" w:sz="0" w:space="0" w:color="auto"/>
                    <w:left w:val="none" w:sz="0" w:space="0" w:color="auto"/>
                    <w:bottom w:val="none" w:sz="0" w:space="0" w:color="auto"/>
                    <w:right w:val="none" w:sz="0" w:space="0" w:color="auto"/>
                  </w:divBdr>
                  <w:divsChild>
                    <w:div w:id="1157767755">
                      <w:marLeft w:val="480"/>
                      <w:marRight w:val="480"/>
                      <w:marTop w:val="0"/>
                      <w:marBottom w:val="720"/>
                      <w:divBdr>
                        <w:top w:val="none" w:sz="0" w:space="0" w:color="auto"/>
                        <w:left w:val="none" w:sz="0" w:space="0" w:color="auto"/>
                        <w:bottom w:val="none" w:sz="0" w:space="0" w:color="auto"/>
                        <w:right w:val="none" w:sz="0" w:space="0" w:color="auto"/>
                      </w:divBdr>
                    </w:div>
                  </w:divsChild>
                </w:div>
                <w:div w:id="1126775720">
                  <w:marLeft w:val="0"/>
                  <w:marRight w:val="0"/>
                  <w:marTop w:val="0"/>
                  <w:marBottom w:val="0"/>
                  <w:divBdr>
                    <w:top w:val="none" w:sz="0" w:space="0" w:color="auto"/>
                    <w:left w:val="none" w:sz="0" w:space="0" w:color="auto"/>
                    <w:bottom w:val="none" w:sz="0" w:space="0" w:color="auto"/>
                    <w:right w:val="none" w:sz="0" w:space="0" w:color="auto"/>
                  </w:divBdr>
                  <w:divsChild>
                    <w:div w:id="328295413">
                      <w:marLeft w:val="0"/>
                      <w:marRight w:val="0"/>
                      <w:marTop w:val="0"/>
                      <w:marBottom w:val="0"/>
                      <w:divBdr>
                        <w:top w:val="none" w:sz="0" w:space="0" w:color="auto"/>
                        <w:left w:val="none" w:sz="0" w:space="0" w:color="auto"/>
                        <w:bottom w:val="none" w:sz="0" w:space="0" w:color="auto"/>
                        <w:right w:val="none" w:sz="0" w:space="0" w:color="auto"/>
                      </w:divBdr>
                      <w:divsChild>
                        <w:div w:id="16433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1984">
              <w:marLeft w:val="0"/>
              <w:marRight w:val="0"/>
              <w:marTop w:val="0"/>
              <w:marBottom w:val="0"/>
              <w:divBdr>
                <w:top w:val="none" w:sz="0" w:space="0" w:color="auto"/>
                <w:left w:val="none" w:sz="0" w:space="0" w:color="auto"/>
                <w:bottom w:val="none" w:sz="0" w:space="0" w:color="auto"/>
                <w:right w:val="none" w:sz="0" w:space="0" w:color="auto"/>
              </w:divBdr>
              <w:divsChild>
                <w:div w:id="1236817778">
                  <w:marLeft w:val="0"/>
                  <w:marRight w:val="0"/>
                  <w:marTop w:val="240"/>
                  <w:marBottom w:val="240"/>
                  <w:divBdr>
                    <w:top w:val="none" w:sz="0" w:space="0" w:color="auto"/>
                    <w:left w:val="none" w:sz="0" w:space="0" w:color="auto"/>
                    <w:bottom w:val="none" w:sz="0" w:space="0" w:color="auto"/>
                    <w:right w:val="none" w:sz="0" w:space="0" w:color="auto"/>
                  </w:divBdr>
                </w:div>
                <w:div w:id="1874417422">
                  <w:marLeft w:val="0"/>
                  <w:marRight w:val="0"/>
                  <w:marTop w:val="0"/>
                  <w:marBottom w:val="0"/>
                  <w:divBdr>
                    <w:top w:val="none" w:sz="0" w:space="0" w:color="auto"/>
                    <w:left w:val="none" w:sz="0" w:space="0" w:color="auto"/>
                    <w:bottom w:val="none" w:sz="0" w:space="0" w:color="auto"/>
                    <w:right w:val="none" w:sz="0" w:space="0" w:color="auto"/>
                  </w:divBdr>
                  <w:divsChild>
                    <w:div w:id="823669383">
                      <w:marLeft w:val="0"/>
                      <w:marRight w:val="0"/>
                      <w:marTop w:val="0"/>
                      <w:marBottom w:val="0"/>
                      <w:divBdr>
                        <w:top w:val="none" w:sz="0" w:space="0" w:color="auto"/>
                        <w:left w:val="none" w:sz="0" w:space="0" w:color="auto"/>
                        <w:bottom w:val="none" w:sz="0" w:space="0" w:color="auto"/>
                        <w:right w:val="none" w:sz="0" w:space="0" w:color="auto"/>
                      </w:divBdr>
                      <w:divsChild>
                        <w:div w:id="16124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71673">
              <w:marLeft w:val="0"/>
              <w:marRight w:val="0"/>
              <w:marTop w:val="0"/>
              <w:marBottom w:val="0"/>
              <w:divBdr>
                <w:top w:val="none" w:sz="0" w:space="0" w:color="auto"/>
                <w:left w:val="none" w:sz="0" w:space="0" w:color="auto"/>
                <w:bottom w:val="none" w:sz="0" w:space="0" w:color="auto"/>
                <w:right w:val="none" w:sz="0" w:space="0" w:color="auto"/>
              </w:divBdr>
              <w:divsChild>
                <w:div w:id="245726219">
                  <w:marLeft w:val="0"/>
                  <w:marRight w:val="0"/>
                  <w:marTop w:val="0"/>
                  <w:marBottom w:val="0"/>
                  <w:divBdr>
                    <w:top w:val="none" w:sz="0" w:space="0" w:color="auto"/>
                    <w:left w:val="none" w:sz="0" w:space="0" w:color="auto"/>
                    <w:bottom w:val="none" w:sz="0" w:space="0" w:color="auto"/>
                    <w:right w:val="none" w:sz="0" w:space="0" w:color="auto"/>
                  </w:divBdr>
                  <w:divsChild>
                    <w:div w:id="4214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62090">
          <w:marLeft w:val="0"/>
          <w:marRight w:val="0"/>
          <w:marTop w:val="0"/>
          <w:marBottom w:val="0"/>
          <w:divBdr>
            <w:top w:val="none" w:sz="0" w:space="0" w:color="auto"/>
            <w:left w:val="none" w:sz="0" w:space="0" w:color="auto"/>
            <w:bottom w:val="none" w:sz="0" w:space="0" w:color="auto"/>
            <w:right w:val="none" w:sz="0" w:space="0" w:color="auto"/>
          </w:divBdr>
          <w:divsChild>
            <w:div w:id="315570235">
              <w:marLeft w:val="0"/>
              <w:marRight w:val="0"/>
              <w:marTop w:val="240"/>
              <w:marBottom w:val="240"/>
              <w:divBdr>
                <w:top w:val="none" w:sz="0" w:space="0" w:color="auto"/>
                <w:left w:val="none" w:sz="0" w:space="0" w:color="auto"/>
                <w:bottom w:val="none" w:sz="0" w:space="0" w:color="auto"/>
                <w:right w:val="none" w:sz="0" w:space="0" w:color="auto"/>
              </w:divBdr>
              <w:divsChild>
                <w:div w:id="1104576221">
                  <w:marLeft w:val="480"/>
                  <w:marRight w:val="480"/>
                  <w:marTop w:val="0"/>
                  <w:marBottom w:val="720"/>
                  <w:divBdr>
                    <w:top w:val="none" w:sz="0" w:space="0" w:color="auto"/>
                    <w:left w:val="none" w:sz="0" w:space="0" w:color="auto"/>
                    <w:bottom w:val="none" w:sz="0" w:space="0" w:color="auto"/>
                    <w:right w:val="none" w:sz="0" w:space="0" w:color="auto"/>
                  </w:divBdr>
                </w:div>
              </w:divsChild>
            </w:div>
            <w:div w:id="706756393">
              <w:marLeft w:val="0"/>
              <w:marRight w:val="0"/>
              <w:marTop w:val="0"/>
              <w:marBottom w:val="0"/>
              <w:divBdr>
                <w:top w:val="none" w:sz="0" w:space="0" w:color="auto"/>
                <w:left w:val="none" w:sz="0" w:space="0" w:color="auto"/>
                <w:bottom w:val="none" w:sz="0" w:space="0" w:color="auto"/>
                <w:right w:val="none" w:sz="0" w:space="0" w:color="auto"/>
              </w:divBdr>
              <w:divsChild>
                <w:div w:id="1780639372">
                  <w:marLeft w:val="0"/>
                  <w:marRight w:val="0"/>
                  <w:marTop w:val="0"/>
                  <w:marBottom w:val="0"/>
                  <w:divBdr>
                    <w:top w:val="none" w:sz="0" w:space="0" w:color="auto"/>
                    <w:left w:val="none" w:sz="0" w:space="0" w:color="auto"/>
                    <w:bottom w:val="none" w:sz="0" w:space="0" w:color="auto"/>
                    <w:right w:val="none" w:sz="0" w:space="0" w:color="auto"/>
                  </w:divBdr>
                  <w:divsChild>
                    <w:div w:id="1069693608">
                      <w:marLeft w:val="0"/>
                      <w:marRight w:val="0"/>
                      <w:marTop w:val="0"/>
                      <w:marBottom w:val="0"/>
                      <w:divBdr>
                        <w:top w:val="none" w:sz="0" w:space="0" w:color="auto"/>
                        <w:left w:val="none" w:sz="0" w:space="0" w:color="auto"/>
                        <w:bottom w:val="none" w:sz="0" w:space="0" w:color="auto"/>
                        <w:right w:val="none" w:sz="0" w:space="0" w:color="auto"/>
                      </w:divBdr>
                      <w:divsChild>
                        <w:div w:id="124823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26979">
              <w:marLeft w:val="0"/>
              <w:marRight w:val="0"/>
              <w:marTop w:val="0"/>
              <w:marBottom w:val="0"/>
              <w:divBdr>
                <w:top w:val="none" w:sz="0" w:space="0" w:color="auto"/>
                <w:left w:val="none" w:sz="0" w:space="0" w:color="auto"/>
                <w:bottom w:val="none" w:sz="0" w:space="0" w:color="auto"/>
                <w:right w:val="none" w:sz="0" w:space="0" w:color="auto"/>
              </w:divBdr>
              <w:divsChild>
                <w:div w:id="193034244">
                  <w:marLeft w:val="0"/>
                  <w:marRight w:val="0"/>
                  <w:marTop w:val="0"/>
                  <w:marBottom w:val="0"/>
                  <w:divBdr>
                    <w:top w:val="none" w:sz="0" w:space="0" w:color="auto"/>
                    <w:left w:val="none" w:sz="0" w:space="0" w:color="auto"/>
                    <w:bottom w:val="none" w:sz="0" w:space="0" w:color="auto"/>
                    <w:right w:val="none" w:sz="0" w:space="0" w:color="auto"/>
                  </w:divBdr>
                  <w:divsChild>
                    <w:div w:id="20542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6320">
              <w:marLeft w:val="0"/>
              <w:marRight w:val="0"/>
              <w:marTop w:val="0"/>
              <w:marBottom w:val="0"/>
              <w:divBdr>
                <w:top w:val="none" w:sz="0" w:space="0" w:color="auto"/>
                <w:left w:val="none" w:sz="0" w:space="0" w:color="auto"/>
                <w:bottom w:val="none" w:sz="0" w:space="0" w:color="auto"/>
                <w:right w:val="none" w:sz="0" w:space="0" w:color="auto"/>
              </w:divBdr>
              <w:divsChild>
                <w:div w:id="208541051">
                  <w:marLeft w:val="0"/>
                  <w:marRight w:val="0"/>
                  <w:marTop w:val="0"/>
                  <w:marBottom w:val="0"/>
                  <w:divBdr>
                    <w:top w:val="none" w:sz="0" w:space="0" w:color="auto"/>
                    <w:left w:val="none" w:sz="0" w:space="0" w:color="auto"/>
                    <w:bottom w:val="none" w:sz="0" w:space="0" w:color="auto"/>
                    <w:right w:val="none" w:sz="0" w:space="0" w:color="auto"/>
                  </w:divBdr>
                  <w:divsChild>
                    <w:div w:id="631056857">
                      <w:marLeft w:val="0"/>
                      <w:marRight w:val="0"/>
                      <w:marTop w:val="0"/>
                      <w:marBottom w:val="0"/>
                      <w:divBdr>
                        <w:top w:val="none" w:sz="0" w:space="0" w:color="auto"/>
                        <w:left w:val="none" w:sz="0" w:space="0" w:color="auto"/>
                        <w:bottom w:val="none" w:sz="0" w:space="0" w:color="auto"/>
                        <w:right w:val="none" w:sz="0" w:space="0" w:color="auto"/>
                      </w:divBdr>
                      <w:divsChild>
                        <w:div w:id="9425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1047">
                  <w:marLeft w:val="0"/>
                  <w:marRight w:val="0"/>
                  <w:marTop w:val="0"/>
                  <w:marBottom w:val="0"/>
                  <w:divBdr>
                    <w:top w:val="none" w:sz="0" w:space="0" w:color="auto"/>
                    <w:left w:val="none" w:sz="0" w:space="0" w:color="auto"/>
                    <w:bottom w:val="none" w:sz="0" w:space="0" w:color="auto"/>
                    <w:right w:val="none" w:sz="0" w:space="0" w:color="auto"/>
                  </w:divBdr>
                </w:div>
              </w:divsChild>
            </w:div>
            <w:div w:id="2084183544">
              <w:marLeft w:val="0"/>
              <w:marRight w:val="0"/>
              <w:marTop w:val="0"/>
              <w:marBottom w:val="0"/>
              <w:divBdr>
                <w:top w:val="none" w:sz="0" w:space="0" w:color="auto"/>
                <w:left w:val="none" w:sz="0" w:space="0" w:color="auto"/>
                <w:bottom w:val="none" w:sz="0" w:space="0" w:color="auto"/>
                <w:right w:val="none" w:sz="0" w:space="0" w:color="auto"/>
              </w:divBdr>
              <w:divsChild>
                <w:div w:id="1824468261">
                  <w:marLeft w:val="0"/>
                  <w:marRight w:val="0"/>
                  <w:marTop w:val="0"/>
                  <w:marBottom w:val="0"/>
                  <w:divBdr>
                    <w:top w:val="none" w:sz="0" w:space="0" w:color="auto"/>
                    <w:left w:val="none" w:sz="0" w:space="0" w:color="auto"/>
                    <w:bottom w:val="none" w:sz="0" w:space="0" w:color="auto"/>
                    <w:right w:val="none" w:sz="0" w:space="0" w:color="auto"/>
                  </w:divBdr>
                </w:div>
                <w:div w:id="1998803444">
                  <w:marLeft w:val="0"/>
                  <w:marRight w:val="0"/>
                  <w:marTop w:val="0"/>
                  <w:marBottom w:val="0"/>
                  <w:divBdr>
                    <w:top w:val="none" w:sz="0" w:space="0" w:color="auto"/>
                    <w:left w:val="none" w:sz="0" w:space="0" w:color="auto"/>
                    <w:bottom w:val="none" w:sz="0" w:space="0" w:color="auto"/>
                    <w:right w:val="none" w:sz="0" w:space="0" w:color="auto"/>
                  </w:divBdr>
                  <w:divsChild>
                    <w:div w:id="514223525">
                      <w:marLeft w:val="0"/>
                      <w:marRight w:val="0"/>
                      <w:marTop w:val="0"/>
                      <w:marBottom w:val="0"/>
                      <w:divBdr>
                        <w:top w:val="none" w:sz="0" w:space="0" w:color="auto"/>
                        <w:left w:val="none" w:sz="0" w:space="0" w:color="auto"/>
                        <w:bottom w:val="none" w:sz="0" w:space="0" w:color="auto"/>
                        <w:right w:val="none" w:sz="0" w:space="0" w:color="auto"/>
                      </w:divBdr>
                      <w:divsChild>
                        <w:div w:id="12356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50082">
          <w:marLeft w:val="0"/>
          <w:marRight w:val="0"/>
          <w:marTop w:val="0"/>
          <w:marBottom w:val="0"/>
          <w:divBdr>
            <w:top w:val="none" w:sz="0" w:space="0" w:color="auto"/>
            <w:left w:val="none" w:sz="0" w:space="0" w:color="auto"/>
            <w:bottom w:val="none" w:sz="0" w:space="0" w:color="auto"/>
            <w:right w:val="none" w:sz="0" w:space="0" w:color="auto"/>
          </w:divBdr>
          <w:divsChild>
            <w:div w:id="351342886">
              <w:marLeft w:val="0"/>
              <w:marRight w:val="0"/>
              <w:marTop w:val="0"/>
              <w:marBottom w:val="0"/>
              <w:divBdr>
                <w:top w:val="none" w:sz="0" w:space="0" w:color="auto"/>
                <w:left w:val="none" w:sz="0" w:space="0" w:color="auto"/>
                <w:bottom w:val="none" w:sz="0" w:space="0" w:color="auto"/>
                <w:right w:val="none" w:sz="0" w:space="0" w:color="auto"/>
              </w:divBdr>
              <w:divsChild>
                <w:div w:id="328140000">
                  <w:marLeft w:val="0"/>
                  <w:marRight w:val="0"/>
                  <w:marTop w:val="0"/>
                  <w:marBottom w:val="0"/>
                  <w:divBdr>
                    <w:top w:val="none" w:sz="0" w:space="0" w:color="auto"/>
                    <w:left w:val="none" w:sz="0" w:space="0" w:color="auto"/>
                    <w:bottom w:val="none" w:sz="0" w:space="0" w:color="auto"/>
                    <w:right w:val="none" w:sz="0" w:space="0" w:color="auto"/>
                  </w:divBdr>
                  <w:divsChild>
                    <w:div w:id="404646179">
                      <w:marLeft w:val="0"/>
                      <w:marRight w:val="0"/>
                      <w:marTop w:val="0"/>
                      <w:marBottom w:val="0"/>
                      <w:divBdr>
                        <w:top w:val="none" w:sz="0" w:space="0" w:color="auto"/>
                        <w:left w:val="none" w:sz="0" w:space="0" w:color="auto"/>
                        <w:bottom w:val="none" w:sz="0" w:space="0" w:color="auto"/>
                        <w:right w:val="none" w:sz="0" w:space="0" w:color="auto"/>
                      </w:divBdr>
                      <w:divsChild>
                        <w:div w:id="9970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6368">
              <w:marLeft w:val="0"/>
              <w:marRight w:val="0"/>
              <w:marTop w:val="0"/>
              <w:marBottom w:val="0"/>
              <w:divBdr>
                <w:top w:val="none" w:sz="0" w:space="0" w:color="auto"/>
                <w:left w:val="none" w:sz="0" w:space="0" w:color="auto"/>
                <w:bottom w:val="none" w:sz="0" w:space="0" w:color="auto"/>
                <w:right w:val="none" w:sz="0" w:space="0" w:color="auto"/>
              </w:divBdr>
              <w:divsChild>
                <w:div w:id="102917759">
                  <w:marLeft w:val="0"/>
                  <w:marRight w:val="0"/>
                  <w:marTop w:val="0"/>
                  <w:marBottom w:val="0"/>
                  <w:divBdr>
                    <w:top w:val="none" w:sz="0" w:space="0" w:color="auto"/>
                    <w:left w:val="none" w:sz="0" w:space="0" w:color="auto"/>
                    <w:bottom w:val="none" w:sz="0" w:space="0" w:color="auto"/>
                    <w:right w:val="none" w:sz="0" w:space="0" w:color="auto"/>
                  </w:divBdr>
                  <w:divsChild>
                    <w:div w:id="4353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9139">
              <w:marLeft w:val="0"/>
              <w:marRight w:val="0"/>
              <w:marTop w:val="0"/>
              <w:marBottom w:val="0"/>
              <w:divBdr>
                <w:top w:val="none" w:sz="0" w:space="0" w:color="auto"/>
                <w:left w:val="none" w:sz="0" w:space="0" w:color="auto"/>
                <w:bottom w:val="none" w:sz="0" w:space="0" w:color="auto"/>
                <w:right w:val="none" w:sz="0" w:space="0" w:color="auto"/>
              </w:divBdr>
              <w:divsChild>
                <w:div w:id="1591888048">
                  <w:marLeft w:val="0"/>
                  <w:marRight w:val="0"/>
                  <w:marTop w:val="0"/>
                  <w:marBottom w:val="0"/>
                  <w:divBdr>
                    <w:top w:val="none" w:sz="0" w:space="0" w:color="auto"/>
                    <w:left w:val="none" w:sz="0" w:space="0" w:color="auto"/>
                    <w:bottom w:val="none" w:sz="0" w:space="0" w:color="auto"/>
                    <w:right w:val="none" w:sz="0" w:space="0" w:color="auto"/>
                  </w:divBdr>
                  <w:divsChild>
                    <w:div w:id="1069814534">
                      <w:marLeft w:val="0"/>
                      <w:marRight w:val="0"/>
                      <w:marTop w:val="0"/>
                      <w:marBottom w:val="0"/>
                      <w:divBdr>
                        <w:top w:val="none" w:sz="0" w:space="0" w:color="auto"/>
                        <w:left w:val="none" w:sz="0" w:space="0" w:color="auto"/>
                        <w:bottom w:val="none" w:sz="0" w:space="0" w:color="auto"/>
                        <w:right w:val="none" w:sz="0" w:space="0" w:color="auto"/>
                      </w:divBdr>
                      <w:divsChild>
                        <w:div w:id="5726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3064">
              <w:marLeft w:val="0"/>
              <w:marRight w:val="0"/>
              <w:marTop w:val="0"/>
              <w:marBottom w:val="0"/>
              <w:divBdr>
                <w:top w:val="none" w:sz="0" w:space="0" w:color="auto"/>
                <w:left w:val="none" w:sz="0" w:space="0" w:color="auto"/>
                <w:bottom w:val="none" w:sz="0" w:space="0" w:color="auto"/>
                <w:right w:val="none" w:sz="0" w:space="0" w:color="auto"/>
              </w:divBdr>
              <w:divsChild>
                <w:div w:id="1257250070">
                  <w:marLeft w:val="0"/>
                  <w:marRight w:val="0"/>
                  <w:marTop w:val="0"/>
                  <w:marBottom w:val="0"/>
                  <w:divBdr>
                    <w:top w:val="none" w:sz="0" w:space="0" w:color="auto"/>
                    <w:left w:val="none" w:sz="0" w:space="0" w:color="auto"/>
                    <w:bottom w:val="none" w:sz="0" w:space="0" w:color="auto"/>
                    <w:right w:val="none" w:sz="0" w:space="0" w:color="auto"/>
                  </w:divBdr>
                  <w:divsChild>
                    <w:div w:id="533885255">
                      <w:marLeft w:val="0"/>
                      <w:marRight w:val="0"/>
                      <w:marTop w:val="0"/>
                      <w:marBottom w:val="0"/>
                      <w:divBdr>
                        <w:top w:val="none" w:sz="0" w:space="0" w:color="auto"/>
                        <w:left w:val="none" w:sz="0" w:space="0" w:color="auto"/>
                        <w:bottom w:val="none" w:sz="0" w:space="0" w:color="auto"/>
                        <w:right w:val="none" w:sz="0" w:space="0" w:color="auto"/>
                      </w:divBdr>
                      <w:divsChild>
                        <w:div w:id="6175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9841">
              <w:marLeft w:val="0"/>
              <w:marRight w:val="0"/>
              <w:marTop w:val="0"/>
              <w:marBottom w:val="0"/>
              <w:divBdr>
                <w:top w:val="none" w:sz="0" w:space="0" w:color="auto"/>
                <w:left w:val="none" w:sz="0" w:space="0" w:color="auto"/>
                <w:bottom w:val="none" w:sz="0" w:space="0" w:color="auto"/>
                <w:right w:val="none" w:sz="0" w:space="0" w:color="auto"/>
              </w:divBdr>
              <w:divsChild>
                <w:div w:id="1971860180">
                  <w:marLeft w:val="0"/>
                  <w:marRight w:val="0"/>
                  <w:marTop w:val="0"/>
                  <w:marBottom w:val="0"/>
                  <w:divBdr>
                    <w:top w:val="none" w:sz="0" w:space="0" w:color="auto"/>
                    <w:left w:val="none" w:sz="0" w:space="0" w:color="auto"/>
                    <w:bottom w:val="none" w:sz="0" w:space="0" w:color="auto"/>
                    <w:right w:val="none" w:sz="0" w:space="0" w:color="auto"/>
                  </w:divBdr>
                  <w:divsChild>
                    <w:div w:id="1068846522">
                      <w:marLeft w:val="0"/>
                      <w:marRight w:val="0"/>
                      <w:marTop w:val="0"/>
                      <w:marBottom w:val="0"/>
                      <w:divBdr>
                        <w:top w:val="none" w:sz="0" w:space="0" w:color="auto"/>
                        <w:left w:val="none" w:sz="0" w:space="0" w:color="auto"/>
                        <w:bottom w:val="none" w:sz="0" w:space="0" w:color="auto"/>
                        <w:right w:val="none" w:sz="0" w:space="0" w:color="auto"/>
                      </w:divBdr>
                      <w:divsChild>
                        <w:div w:id="16355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Jua12</b:Tag>
    <b:SourceType>InternetSite</b:SourceType>
    <b:Guid>{E81F8346-B998-47F7-86FB-DCDB695B6280}</b:Guid>
    <b:Author>
      <b:Author>
        <b:NameList>
          <b:Person>
            <b:Last>Herrera</b:Last>
            <b:First>Juan</b:First>
            <b:Middle>N.</b:Middle>
          </b:Person>
        </b:NameList>
      </b:Author>
    </b:Author>
    <b:Title>Instituto Cultural de Leon</b:Title>
    <b:Year>2012</b:Year>
    <b:Month>Noviembre</b:Month>
    <b:Day>12</b:Day>
    <b:URL>http://institutoculturaldeleon.org.mx/icl/story/2363/Beijing-cambia-botellas-por-viajes-en-metro#.VGVkHBwz3pw</b:URL>
    <b:RefOrder>3</b:RefOrder>
  </b:Source>
  <b:Source>
    <b:Tag>The13</b:Tag>
    <b:SourceType>InternetSite</b:SourceType>
    <b:Guid>{4250C74A-AF39-4CCF-AE4A-2421FA63DFDF}</b:Guid>
    <b:Author>
      <b:Author>
        <b:Corporate>The Guardian </b:Corporate>
      </b:Author>
    </b:Author>
    <b:Title>ecoosfera</b:Title>
    <b:Year>2013</b:Year>
    <b:Month>Julio</b:Month>
    <b:Day>31</b:Day>
    <b:URL>http://www.ecoosfera.com/2013/07/ciudadanos-de-pekin-pagan-su-viaje-en-metro-con-botellas-de-pet/</b:URL>
    <b:RefOrder>4</b:RefOrder>
  </b:Source>
  <b:Source>
    <b:Tag>Age14</b:Tag>
    <b:SourceType>InternetSite</b:SourceType>
    <b:Guid>{AD548182-676A-491F-BB97-9A7B640A01B0}</b:Guid>
    <b:Author>
      <b:Author>
        <b:Corporate>Agencia de Gestion Urbana de la Ciudad de México </b:Corporate>
      </b:Author>
    </b:Author>
    <b:Title>AGU.DF</b:Title>
    <b:Year>2014</b:Year>
    <b:Month>Agosto</b:Month>
    <b:Day>25</b:Day>
    <b:URL>http://www.agu.df.gob.mx/sintesis/index.php/instalaran-seis-biorecicladoras-de-pet-en-la-delegacion-cuauhtemoc/</b:URL>
    <b:RefOrder>5</b:RefOrder>
  </b:Source>
  <b:Source>
    <b:Tag>Est13</b:Tag>
    <b:SourceType>InternetSite</b:SourceType>
    <b:Guid>{3E5336C7-810A-46C8-A2C6-4A936965F1D7}</b:Guid>
    <b:Author>
      <b:Author>
        <b:NameList>
          <b:Person>
            <b:Last>INEGI</b:Last>
            <b:First>Estadistica</b:First>
          </b:Person>
        </b:NameList>
      </b:Author>
    </b:Author>
    <b:Title>http://www.inegi.org.mx/</b:Title>
    <b:Year>2013</b:Year>
    <b:Month>Abril</b:Month>
    <b:Day>10</b:Day>
    <b:URL>http://www.inegi.org.mx/inegi/contenidos/espanol/prensa/Boletines/Boletin/Comunicados/Especiales/2013/Abril/comunica5.pdf</b:URL>
    <b:RefOrder>1</b:RefOrder>
  </b:Source>
  <b:Source>
    <b:Tag>ElU11</b:Tag>
    <b:SourceType>InternetSite</b:SourceType>
    <b:Guid>{FCCC1467-17C4-4D57-8071-CD4939C9D2E7}</b:Guid>
    <b:Author>
      <b:Author>
        <b:NameList>
          <b:Person>
            <b:Last>UNIVERSAL</b:Last>
            <b:First>El</b:First>
          </b:Person>
        </b:NameList>
      </b:Author>
    </b:Author>
    <b:Title>http://www.eluniversal.com.mx/</b:Title>
    <b:Year>2011</b:Year>
    <b:Month>Noviembre</b:Month>
    <b:Day>29</b:Day>
    <b:URL>http://www.eluniversal.com.mx/primera/38258.html</b:URL>
    <b:RefOrder>2</b:RefOrder>
  </b:Source>
</b:Sources>
</file>

<file path=customXml/itemProps1.xml><?xml version="1.0" encoding="utf-8"?>
<ds:datastoreItem xmlns:ds="http://schemas.openxmlformats.org/officeDocument/2006/customXml" ds:itemID="{55724419-9795-4D18-AAF9-A5FC0842F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7</Pages>
  <Words>1263</Words>
  <Characters>6949</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ITI 7A</vt:lpstr>
      <vt:lpstr>VALOR CREATIVO</vt:lpstr>
    </vt:vector>
  </TitlesOfParts>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ITI 7A</dc:title>
  <dc:subject>ValorCreativo.blogspot.com</dc:subject>
  <dc:creator>PC-29</dc:creator>
  <cp:keywords/>
  <dc:description/>
  <cp:lastModifiedBy>José Antonio García Gonzalez</cp:lastModifiedBy>
  <cp:revision>87</cp:revision>
  <cp:lastPrinted>2014-12-05T18:09:00Z</cp:lastPrinted>
  <dcterms:created xsi:type="dcterms:W3CDTF">2014-05-19T03:52:00Z</dcterms:created>
  <dcterms:modified xsi:type="dcterms:W3CDTF">2015-01-29T00:32:00Z</dcterms:modified>
  <cp:contentStatus/>
</cp:coreProperties>
</file>